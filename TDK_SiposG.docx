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EE281" w14:textId="0297B020" w:rsidR="00FD004E" w:rsidRPr="00B6719C" w:rsidRDefault="00FD004E" w:rsidP="00AB2A6E">
      <w:pPr>
        <w:pStyle w:val="Cmlaplog"/>
        <w:rPr>
          <w:lang w:val="en-GB"/>
        </w:rPr>
      </w:pPr>
      <w:r w:rsidRPr="00B6719C">
        <w:rPr>
          <w:noProof/>
          <w:lang w:val="en-GB"/>
        </w:rPr>
        <w:drawing>
          <wp:inline distT="0" distB="0" distL="0" distR="0" wp14:anchorId="6E8AE481" wp14:editId="4C8B851C">
            <wp:extent cx="1932305" cy="545465"/>
            <wp:effectExtent l="0" t="0" r="0" b="6985"/>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305" cy="545465"/>
                    </a:xfrm>
                    <a:prstGeom prst="rect">
                      <a:avLst/>
                    </a:prstGeom>
                    <a:noFill/>
                    <a:ln>
                      <a:noFill/>
                    </a:ln>
                  </pic:spPr>
                </pic:pic>
              </a:graphicData>
            </a:graphic>
          </wp:inline>
        </w:drawing>
      </w:r>
    </w:p>
    <w:p w14:paraId="22B4542B" w14:textId="77777777" w:rsidR="00FD004E" w:rsidRPr="00B6719C" w:rsidRDefault="00FD004E" w:rsidP="00FD004E">
      <w:pPr>
        <w:pStyle w:val="Cmlapegyetem"/>
        <w:rPr>
          <w:lang w:val="en-GB"/>
        </w:rPr>
      </w:pPr>
      <w:proofErr w:type="spellStart"/>
      <w:r w:rsidRPr="00B6719C">
        <w:rPr>
          <w:lang w:val="en-GB"/>
        </w:rPr>
        <w:t>Budapesti</w:t>
      </w:r>
      <w:proofErr w:type="spellEnd"/>
      <w:r w:rsidRPr="00B6719C">
        <w:rPr>
          <w:lang w:val="en-GB"/>
        </w:rPr>
        <w:t xml:space="preserve"> </w:t>
      </w:r>
      <w:proofErr w:type="spellStart"/>
      <w:r w:rsidRPr="00B6719C">
        <w:rPr>
          <w:lang w:val="en-GB"/>
        </w:rPr>
        <w:t>Műszaki</w:t>
      </w:r>
      <w:proofErr w:type="spellEnd"/>
      <w:r w:rsidRPr="00B6719C">
        <w:rPr>
          <w:lang w:val="en-GB"/>
        </w:rPr>
        <w:t xml:space="preserve"> </w:t>
      </w:r>
      <w:proofErr w:type="spellStart"/>
      <w:r w:rsidRPr="00B6719C">
        <w:rPr>
          <w:lang w:val="en-GB"/>
        </w:rPr>
        <w:t>és</w:t>
      </w:r>
      <w:proofErr w:type="spellEnd"/>
      <w:r w:rsidRPr="00B6719C">
        <w:rPr>
          <w:lang w:val="en-GB"/>
        </w:rPr>
        <w:t xml:space="preserve"> </w:t>
      </w:r>
      <w:proofErr w:type="spellStart"/>
      <w:r w:rsidRPr="00B6719C">
        <w:rPr>
          <w:lang w:val="en-GB"/>
        </w:rPr>
        <w:t>Gazdaságtudományi</w:t>
      </w:r>
      <w:proofErr w:type="spellEnd"/>
      <w:r w:rsidRPr="00B6719C">
        <w:rPr>
          <w:lang w:val="en-GB"/>
        </w:rPr>
        <w:t xml:space="preserve"> </w:t>
      </w:r>
      <w:proofErr w:type="spellStart"/>
      <w:r w:rsidRPr="00B6719C">
        <w:rPr>
          <w:lang w:val="en-GB"/>
        </w:rPr>
        <w:t>Egyetem</w:t>
      </w:r>
      <w:proofErr w:type="spellEnd"/>
    </w:p>
    <w:p w14:paraId="7B0DBF46" w14:textId="77777777" w:rsidR="00FD004E" w:rsidRPr="00B6719C" w:rsidRDefault="00FD004E" w:rsidP="00FD004E">
      <w:pPr>
        <w:pStyle w:val="Cmlapkarstanszk"/>
        <w:rPr>
          <w:lang w:val="en-GB"/>
        </w:rPr>
      </w:pPr>
      <w:proofErr w:type="spellStart"/>
      <w:r w:rsidRPr="00B6719C">
        <w:rPr>
          <w:lang w:val="en-GB"/>
        </w:rPr>
        <w:t>Villamosmérnöki</w:t>
      </w:r>
      <w:proofErr w:type="spellEnd"/>
      <w:r w:rsidRPr="00B6719C">
        <w:rPr>
          <w:lang w:val="en-GB"/>
        </w:rPr>
        <w:t xml:space="preserve"> </w:t>
      </w:r>
      <w:proofErr w:type="spellStart"/>
      <w:r w:rsidRPr="00B6719C">
        <w:rPr>
          <w:lang w:val="en-GB"/>
        </w:rPr>
        <w:t>és</w:t>
      </w:r>
      <w:proofErr w:type="spellEnd"/>
      <w:r w:rsidRPr="00B6719C">
        <w:rPr>
          <w:lang w:val="en-GB"/>
        </w:rPr>
        <w:t xml:space="preserve"> </w:t>
      </w:r>
      <w:proofErr w:type="spellStart"/>
      <w:r w:rsidRPr="00B6719C">
        <w:rPr>
          <w:lang w:val="en-GB"/>
        </w:rPr>
        <w:t>Informatikai</w:t>
      </w:r>
      <w:proofErr w:type="spellEnd"/>
      <w:r w:rsidRPr="00B6719C">
        <w:rPr>
          <w:lang w:val="en-GB"/>
        </w:rPr>
        <w:t xml:space="preserve"> Kar</w:t>
      </w:r>
    </w:p>
    <w:p w14:paraId="596FCF79" w14:textId="77777777" w:rsidR="00FD004E" w:rsidRPr="00B6719C" w:rsidRDefault="001C3D81" w:rsidP="00FD004E">
      <w:pPr>
        <w:pStyle w:val="Cmlapkarstanszk"/>
        <w:rPr>
          <w:lang w:val="en-GB"/>
        </w:rPr>
      </w:pPr>
      <w:r w:rsidRPr="00B6719C">
        <w:rPr>
          <w:lang w:val="en-GB"/>
        </w:rPr>
        <w:fldChar w:fldCharType="begin"/>
      </w:r>
      <w:r w:rsidRPr="00B6719C">
        <w:rPr>
          <w:lang w:val="en-GB"/>
        </w:rPr>
        <w:instrText xml:space="preserve"> DOCPROPERTY  Company  \* MERGEFORMAT </w:instrText>
      </w:r>
      <w:r w:rsidRPr="00B6719C">
        <w:rPr>
          <w:lang w:val="en-GB"/>
        </w:rPr>
        <w:fldChar w:fldCharType="separate"/>
      </w:r>
      <w:proofErr w:type="spellStart"/>
      <w:r w:rsidR="00FD004E" w:rsidRPr="00B6719C">
        <w:rPr>
          <w:lang w:val="en-GB"/>
        </w:rPr>
        <w:t>Automatizálási</w:t>
      </w:r>
      <w:proofErr w:type="spellEnd"/>
      <w:r w:rsidR="00FD004E" w:rsidRPr="00B6719C">
        <w:rPr>
          <w:lang w:val="en-GB"/>
        </w:rPr>
        <w:t xml:space="preserve"> </w:t>
      </w:r>
      <w:proofErr w:type="spellStart"/>
      <w:r w:rsidR="00FD004E" w:rsidRPr="00B6719C">
        <w:rPr>
          <w:lang w:val="en-GB"/>
        </w:rPr>
        <w:t>és</w:t>
      </w:r>
      <w:proofErr w:type="spellEnd"/>
      <w:r w:rsidR="00FD004E" w:rsidRPr="00B6719C">
        <w:rPr>
          <w:lang w:val="en-GB"/>
        </w:rPr>
        <w:t xml:space="preserve"> </w:t>
      </w:r>
      <w:proofErr w:type="spellStart"/>
      <w:r w:rsidR="00FD004E" w:rsidRPr="00B6719C">
        <w:rPr>
          <w:lang w:val="en-GB"/>
        </w:rPr>
        <w:t>Alkalmazott</w:t>
      </w:r>
      <w:proofErr w:type="spellEnd"/>
      <w:r w:rsidR="00FD004E" w:rsidRPr="00B6719C">
        <w:rPr>
          <w:lang w:val="en-GB"/>
        </w:rPr>
        <w:t xml:space="preserve"> </w:t>
      </w:r>
      <w:proofErr w:type="spellStart"/>
      <w:r w:rsidR="00FD004E" w:rsidRPr="00B6719C">
        <w:rPr>
          <w:lang w:val="en-GB"/>
        </w:rPr>
        <w:t>Informatikai</w:t>
      </w:r>
      <w:proofErr w:type="spellEnd"/>
      <w:r w:rsidR="00FD004E" w:rsidRPr="00B6719C">
        <w:rPr>
          <w:lang w:val="en-GB"/>
        </w:rPr>
        <w:t xml:space="preserve"> </w:t>
      </w:r>
      <w:proofErr w:type="spellStart"/>
      <w:r w:rsidR="00FD004E" w:rsidRPr="00B6719C">
        <w:rPr>
          <w:lang w:val="en-GB"/>
        </w:rPr>
        <w:t>Tanszék</w:t>
      </w:r>
      <w:proofErr w:type="spellEnd"/>
      <w:r w:rsidRPr="00B6719C">
        <w:rPr>
          <w:lang w:val="en-GB"/>
        </w:rPr>
        <w:fldChar w:fldCharType="end"/>
      </w:r>
    </w:p>
    <w:p w14:paraId="3177364A" w14:textId="77777777" w:rsidR="00FD004E" w:rsidRPr="00B6719C" w:rsidRDefault="00FD004E" w:rsidP="00FD004E">
      <w:pPr>
        <w:rPr>
          <w:lang w:val="en-GB"/>
        </w:rPr>
      </w:pPr>
    </w:p>
    <w:p w14:paraId="456A8CD9" w14:textId="77777777" w:rsidR="00FD004E" w:rsidRPr="00B6719C" w:rsidRDefault="00FD004E" w:rsidP="00FD004E">
      <w:pPr>
        <w:rPr>
          <w:lang w:val="en-GB"/>
        </w:rPr>
      </w:pPr>
    </w:p>
    <w:p w14:paraId="23AA441D" w14:textId="77777777" w:rsidR="00FD004E" w:rsidRPr="00B6719C" w:rsidRDefault="00FD004E" w:rsidP="00FD004E">
      <w:pPr>
        <w:rPr>
          <w:lang w:val="en-GB"/>
        </w:rPr>
      </w:pPr>
    </w:p>
    <w:p w14:paraId="5603D9DC" w14:textId="77777777" w:rsidR="00FD004E" w:rsidRPr="00B6719C" w:rsidRDefault="00FD004E" w:rsidP="00FD004E">
      <w:pPr>
        <w:rPr>
          <w:lang w:val="en-GB"/>
        </w:rPr>
      </w:pPr>
    </w:p>
    <w:p w14:paraId="6CC9B824" w14:textId="77777777" w:rsidR="00FD004E" w:rsidRPr="00B6719C" w:rsidRDefault="00FD004E" w:rsidP="00FD004E">
      <w:pPr>
        <w:rPr>
          <w:lang w:val="en-GB"/>
        </w:rPr>
      </w:pPr>
    </w:p>
    <w:p w14:paraId="11AA3A83" w14:textId="77777777" w:rsidR="00FD004E" w:rsidRPr="00B6719C" w:rsidRDefault="00FD004E" w:rsidP="00FD004E">
      <w:pPr>
        <w:rPr>
          <w:lang w:val="en-GB"/>
        </w:rPr>
      </w:pPr>
    </w:p>
    <w:p w14:paraId="4A9369C3" w14:textId="77777777" w:rsidR="00FD004E" w:rsidRPr="00B6719C" w:rsidRDefault="00FD004E" w:rsidP="00FD004E">
      <w:pPr>
        <w:rPr>
          <w:lang w:val="en-GB"/>
        </w:rPr>
      </w:pPr>
    </w:p>
    <w:p w14:paraId="144D4432" w14:textId="3A2505B7" w:rsidR="00FD004E" w:rsidRPr="00B6719C" w:rsidRDefault="001C3308" w:rsidP="00FD004E">
      <w:pPr>
        <w:pStyle w:val="Cmlapszerz"/>
        <w:rPr>
          <w:lang w:val="en-GB"/>
        </w:rPr>
      </w:pPr>
      <w:r>
        <w:rPr>
          <w:lang w:val="en-GB"/>
        </w:rPr>
        <w:t>Sipos Gergő</w:t>
      </w:r>
    </w:p>
    <w:p w14:paraId="733DEA48" w14:textId="67DBACEF" w:rsidR="00FD004E" w:rsidRPr="00B6719C" w:rsidRDefault="001C3308" w:rsidP="00FD004E">
      <w:pPr>
        <w:pStyle w:val="Title"/>
        <w:rPr>
          <w:lang w:val="en-GB"/>
        </w:rPr>
      </w:pPr>
      <w:r>
        <w:rPr>
          <w:lang w:val="en-GB"/>
        </w:rPr>
        <w:t xml:space="preserve">NEM az </w:t>
      </w:r>
      <w:r w:rsidR="001C3D81" w:rsidRPr="00B6719C">
        <w:rPr>
          <w:lang w:val="en-GB"/>
        </w:rPr>
        <w:fldChar w:fldCharType="begin"/>
      </w:r>
      <w:r w:rsidR="001C3D81" w:rsidRPr="00B6719C">
        <w:rPr>
          <w:lang w:val="en-GB"/>
        </w:rPr>
        <w:instrText xml:space="preserve"> TITLE  \* MERGEFORMAT </w:instrText>
      </w:r>
      <w:r w:rsidR="001C3D81" w:rsidRPr="00B6719C">
        <w:rPr>
          <w:lang w:val="en-GB"/>
        </w:rPr>
        <w:fldChar w:fldCharType="separate"/>
      </w:r>
      <w:r w:rsidR="00FD004E" w:rsidRPr="00B6719C">
        <w:rPr>
          <w:lang w:val="en-GB"/>
        </w:rPr>
        <w:t>Elektronikus terelők</w:t>
      </w:r>
      <w:r w:rsidR="001C3D81" w:rsidRPr="00B6719C">
        <w:rPr>
          <w:lang w:val="en-GB"/>
        </w:rPr>
        <w:fldChar w:fldCharType="end"/>
      </w:r>
    </w:p>
    <w:p w14:paraId="2951CE3C" w14:textId="77777777" w:rsidR="00FD004E" w:rsidRPr="00B6719C" w:rsidRDefault="00FD004E" w:rsidP="00FD004E">
      <w:pPr>
        <w:pStyle w:val="Subtitle"/>
        <w:rPr>
          <w:lang w:val="en-GB"/>
        </w:rPr>
      </w:pPr>
      <w:r w:rsidRPr="00B6719C">
        <w:rPr>
          <w:lang w:val="en-GB"/>
        </w:rPr>
        <w:fldChar w:fldCharType="begin"/>
      </w:r>
      <w:r w:rsidRPr="00B6719C">
        <w:rPr>
          <w:lang w:val="en-GB"/>
        </w:rPr>
        <w:instrText xml:space="preserve"> SUBJECT  \* MERGEFORMAT </w:instrText>
      </w:r>
      <w:r w:rsidRPr="00B6719C">
        <w:rPr>
          <w:lang w:val="en-GB"/>
        </w:rPr>
        <w:fldChar w:fldCharType="separate"/>
      </w:r>
      <w:r w:rsidRPr="00B6719C">
        <w:rPr>
          <w:lang w:val="en-GB"/>
        </w:rPr>
        <w:t>Kisfeszültségű folyamatirányítók</w:t>
      </w:r>
      <w:r w:rsidRPr="00B6719C">
        <w:rPr>
          <w:lang w:val="en-GB"/>
        </w:rPr>
        <w:fldChar w:fldCharType="end"/>
      </w:r>
    </w:p>
    <w:p w14:paraId="426193DC" w14:textId="26572DC4" w:rsidR="00FD004E" w:rsidRPr="00B6719C" w:rsidRDefault="00FD004E" w:rsidP="00FD004E">
      <w:pPr>
        <w:pStyle w:val="Subtitle"/>
        <w:rPr>
          <w:lang w:val="en-GB"/>
        </w:rPr>
      </w:pPr>
      <w:r w:rsidRPr="00B6719C">
        <w:rPr>
          <w:lang w:val="en-GB"/>
        </w:rPr>
        <mc:AlternateContent>
          <mc:Choice Requires="wps">
            <w:drawing>
              <wp:anchor distT="0" distB="0" distL="114300" distR="114300" simplePos="0" relativeHeight="251659264" behindDoc="0" locked="0" layoutInCell="1" allowOverlap="1" wp14:anchorId="28AC216C" wp14:editId="1B79AFBA">
                <wp:simplePos x="0" y="0"/>
                <wp:positionH relativeFrom="page">
                  <wp:posOffset>2602865</wp:posOffset>
                </wp:positionH>
                <wp:positionV relativeFrom="paragraph">
                  <wp:posOffset>362585</wp:posOffset>
                </wp:positionV>
                <wp:extent cx="2879725" cy="1028700"/>
                <wp:effectExtent l="2540" t="0" r="381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6D1283" w14:textId="77777777" w:rsidR="00E429D5" w:rsidRDefault="00E429D5" w:rsidP="00FD004E">
                            <w:pPr>
                              <w:keepLines/>
                              <w:spacing w:after="0"/>
                              <w:ind w:firstLine="0"/>
                              <w:jc w:val="center"/>
                              <w:rPr>
                                <w:smallCaps/>
                              </w:rPr>
                            </w:pPr>
                            <w:r>
                              <w:rPr>
                                <w:smallCaps/>
                              </w:rPr>
                              <w:t>Konzulens</w:t>
                            </w:r>
                          </w:p>
                          <w:p w14:paraId="306C09ED" w14:textId="77777777" w:rsidR="00E429D5" w:rsidRDefault="00E17A8D" w:rsidP="00FD004E">
                            <w:pPr>
                              <w:pStyle w:val="Cmlapszerz"/>
                            </w:pPr>
                            <w:r>
                              <w:fldChar w:fldCharType="begin"/>
                            </w:r>
                            <w:r>
                              <w:instrText xml:space="preserve"> DOCPROPERTY "Manager"  \* MERGEFORMAT </w:instrText>
                            </w:r>
                            <w:r>
                              <w:fldChar w:fldCharType="separate"/>
                            </w:r>
                            <w:r w:rsidR="00E429D5">
                              <w:t>Dr. Érték Elek</w:t>
                            </w:r>
                            <w:r>
                              <w:fldChar w:fldCharType="end"/>
                            </w:r>
                          </w:p>
                          <w:p w14:paraId="3BC596E0" w14:textId="0D492917" w:rsidR="00E429D5" w:rsidRDefault="00E429D5" w:rsidP="00FD004E">
                            <w:pPr>
                              <w:spacing w:after="0"/>
                              <w:ind w:firstLine="0"/>
                              <w:jc w:val="center"/>
                            </w:pPr>
                            <w:r>
                              <w:t xml:space="preserve">BUDAPEST, </w:t>
                            </w:r>
                            <w:r>
                              <w:fldChar w:fldCharType="begin"/>
                            </w:r>
                            <w:r>
                              <w:instrText xml:space="preserve"> DATE \@ "yyyy" \* MERGEFORMAT </w:instrText>
                            </w:r>
                            <w:r>
                              <w:fldChar w:fldCharType="separate"/>
                            </w:r>
                            <w:r w:rsidR="00B15315">
                              <w:rPr>
                                <w:noProof/>
                              </w:rPr>
                              <w:t>2018</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C216C" id="_x0000_t202" coordsize="21600,21600" o:spt="202" path="m,l,21600r21600,l21600,xe">
                <v:stroke joinstyle="miter"/>
                <v:path gradientshapeok="t" o:connecttype="rect"/>
              </v:shapetype>
              <v:shape id="Text Box 2" o:spid="_x0000_s1026" type="#_x0000_t202" style="position:absolute;left:0;text-align:left;margin-left:204.95pt;margin-top:28.55pt;width:226.75pt;height: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dn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M2xn&#10;Z4ICAAAQBQAADgAAAAAAAAAAAAAAAAAuAgAAZHJzL2Uyb0RvYy54bWxQSwECLQAUAAYACAAAACEA&#10;GS4xGd8AAAAKAQAADwAAAAAAAAAAAAAAAADcBAAAZHJzL2Rvd25yZXYueG1sUEsFBgAAAAAEAAQA&#10;8wAAAOgFAAAAAA==&#10;" stroked="f">
                <v:textbox>
                  <w:txbxContent>
                    <w:p w14:paraId="616D1283" w14:textId="77777777" w:rsidR="00E429D5" w:rsidRDefault="00E429D5" w:rsidP="00FD004E">
                      <w:pPr>
                        <w:keepLines/>
                        <w:spacing w:after="0"/>
                        <w:ind w:firstLine="0"/>
                        <w:jc w:val="center"/>
                        <w:rPr>
                          <w:smallCaps/>
                        </w:rPr>
                      </w:pPr>
                      <w:r>
                        <w:rPr>
                          <w:smallCaps/>
                        </w:rPr>
                        <w:t>Konzulens</w:t>
                      </w:r>
                    </w:p>
                    <w:p w14:paraId="306C09ED" w14:textId="77777777" w:rsidR="00E429D5" w:rsidRDefault="00E17A8D" w:rsidP="00FD004E">
                      <w:pPr>
                        <w:pStyle w:val="Cmlapszerz"/>
                      </w:pPr>
                      <w:r>
                        <w:fldChar w:fldCharType="begin"/>
                      </w:r>
                      <w:r>
                        <w:instrText xml:space="preserve"> DOCPROPERTY "Manager"  \* MERGEFORMAT </w:instrText>
                      </w:r>
                      <w:r>
                        <w:fldChar w:fldCharType="separate"/>
                      </w:r>
                      <w:r w:rsidR="00E429D5">
                        <w:t>Dr. Érték Elek</w:t>
                      </w:r>
                      <w:r>
                        <w:fldChar w:fldCharType="end"/>
                      </w:r>
                    </w:p>
                    <w:p w14:paraId="3BC596E0" w14:textId="0D492917" w:rsidR="00E429D5" w:rsidRDefault="00E429D5" w:rsidP="00FD004E">
                      <w:pPr>
                        <w:spacing w:after="0"/>
                        <w:ind w:firstLine="0"/>
                        <w:jc w:val="center"/>
                      </w:pPr>
                      <w:r>
                        <w:t xml:space="preserve">BUDAPEST, </w:t>
                      </w:r>
                      <w:r>
                        <w:fldChar w:fldCharType="begin"/>
                      </w:r>
                      <w:r>
                        <w:instrText xml:space="preserve"> DATE \@ "yyyy" \* MERGEFORMAT </w:instrText>
                      </w:r>
                      <w:r>
                        <w:fldChar w:fldCharType="separate"/>
                      </w:r>
                      <w:r w:rsidR="00B15315">
                        <w:rPr>
                          <w:noProof/>
                        </w:rPr>
                        <w:t>2018</w:t>
                      </w:r>
                      <w:r>
                        <w:fldChar w:fldCharType="end"/>
                      </w:r>
                    </w:p>
                  </w:txbxContent>
                </v:textbox>
                <w10:wrap anchorx="page"/>
              </v:shape>
            </w:pict>
          </mc:Fallback>
        </mc:AlternateContent>
      </w:r>
    </w:p>
    <w:p w14:paraId="34724460" w14:textId="77777777" w:rsidR="00FD004E" w:rsidRPr="00B6719C" w:rsidRDefault="00FD004E" w:rsidP="00FD004E">
      <w:pPr>
        <w:pStyle w:val="Fejezetcmtartalomjegyzknlkl"/>
        <w:rPr>
          <w:lang w:val="en-GB"/>
        </w:rPr>
      </w:pPr>
      <w:r w:rsidRPr="00B6719C">
        <w:rPr>
          <w:lang w:val="en-GB"/>
        </w:rPr>
        <w:lastRenderedPageBreak/>
        <w:t>Tartalomjegyzék</w:t>
      </w:r>
    </w:p>
    <w:p w14:paraId="1EB5EE78" w14:textId="77777777" w:rsidR="00FD004E" w:rsidRPr="00B6719C" w:rsidRDefault="00FD004E" w:rsidP="00FD004E">
      <w:pPr>
        <w:pStyle w:val="TOC1"/>
        <w:rPr>
          <w:rFonts w:ascii="Calibri" w:hAnsi="Calibri"/>
          <w:b w:val="0"/>
          <w:noProof/>
          <w:sz w:val="22"/>
          <w:szCs w:val="22"/>
          <w:lang w:val="en-GB" w:eastAsia="hu-HU"/>
        </w:rPr>
      </w:pPr>
      <w:r w:rsidRPr="00B6719C">
        <w:rPr>
          <w:lang w:val="en-GB"/>
        </w:rPr>
        <w:fldChar w:fldCharType="begin"/>
      </w:r>
      <w:r w:rsidRPr="00B6719C">
        <w:rPr>
          <w:lang w:val="en-GB"/>
        </w:rPr>
        <w:instrText xml:space="preserve"> TOC \o "1-3" \h \z \u </w:instrText>
      </w:r>
      <w:r w:rsidRPr="00B6719C">
        <w:rPr>
          <w:lang w:val="en-GB"/>
        </w:rPr>
        <w:fldChar w:fldCharType="separate"/>
      </w:r>
      <w:hyperlink w:anchor="_Toc332798843" w:history="1">
        <w:r w:rsidRPr="00B6719C">
          <w:rPr>
            <w:rStyle w:val="Hyperlink"/>
            <w:noProof/>
            <w:lang w:val="en-GB"/>
          </w:rPr>
          <w:t>Összefoglaló</w:t>
        </w:r>
        <w:r w:rsidRPr="00B6719C">
          <w:rPr>
            <w:noProof/>
            <w:webHidden/>
            <w:lang w:val="en-GB"/>
          </w:rPr>
          <w:tab/>
        </w:r>
        <w:r w:rsidRPr="00B6719C">
          <w:rPr>
            <w:noProof/>
            <w:webHidden/>
            <w:lang w:val="en-GB"/>
          </w:rPr>
          <w:fldChar w:fldCharType="begin"/>
        </w:r>
        <w:r w:rsidRPr="00B6719C">
          <w:rPr>
            <w:noProof/>
            <w:webHidden/>
            <w:lang w:val="en-GB"/>
          </w:rPr>
          <w:instrText xml:space="preserve"> PAGEREF _Toc332798843 \h </w:instrText>
        </w:r>
        <w:r w:rsidRPr="00B6719C">
          <w:rPr>
            <w:noProof/>
            <w:webHidden/>
            <w:lang w:val="en-GB"/>
          </w:rPr>
        </w:r>
        <w:r w:rsidRPr="00B6719C">
          <w:rPr>
            <w:noProof/>
            <w:webHidden/>
            <w:lang w:val="en-GB"/>
          </w:rPr>
          <w:fldChar w:fldCharType="separate"/>
        </w:r>
        <w:r w:rsidRPr="00B6719C">
          <w:rPr>
            <w:noProof/>
            <w:webHidden/>
            <w:lang w:val="en-GB"/>
          </w:rPr>
          <w:t>3</w:t>
        </w:r>
        <w:r w:rsidRPr="00B6719C">
          <w:rPr>
            <w:noProof/>
            <w:webHidden/>
            <w:lang w:val="en-GB"/>
          </w:rPr>
          <w:fldChar w:fldCharType="end"/>
        </w:r>
      </w:hyperlink>
    </w:p>
    <w:p w14:paraId="448A3208" w14:textId="77777777" w:rsidR="00FD004E" w:rsidRPr="00B6719C" w:rsidRDefault="00E17A8D" w:rsidP="00FD004E">
      <w:pPr>
        <w:pStyle w:val="TOC1"/>
        <w:rPr>
          <w:rFonts w:ascii="Calibri" w:hAnsi="Calibri"/>
          <w:b w:val="0"/>
          <w:noProof/>
          <w:sz w:val="22"/>
          <w:szCs w:val="22"/>
          <w:lang w:val="en-GB" w:eastAsia="hu-HU"/>
        </w:rPr>
      </w:pPr>
      <w:hyperlink w:anchor="_Toc332798844" w:history="1">
        <w:r w:rsidR="00FD004E" w:rsidRPr="00B6719C">
          <w:rPr>
            <w:rStyle w:val="Hyperlink"/>
            <w:noProof/>
            <w:lang w:val="en-GB"/>
          </w:rPr>
          <w:t>Abstract</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_Toc332798844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4</w:t>
        </w:r>
        <w:r w:rsidR="00FD004E" w:rsidRPr="00B6719C">
          <w:rPr>
            <w:noProof/>
            <w:webHidden/>
            <w:lang w:val="en-GB"/>
          </w:rPr>
          <w:fldChar w:fldCharType="end"/>
        </w:r>
      </w:hyperlink>
    </w:p>
    <w:p w14:paraId="04AE3ED7" w14:textId="77777777" w:rsidR="00FD004E" w:rsidRPr="00B6719C" w:rsidRDefault="00E17A8D" w:rsidP="00FD004E">
      <w:pPr>
        <w:pStyle w:val="TOC1"/>
        <w:rPr>
          <w:rFonts w:ascii="Calibri" w:hAnsi="Calibri"/>
          <w:b w:val="0"/>
          <w:noProof/>
          <w:sz w:val="22"/>
          <w:szCs w:val="22"/>
          <w:lang w:val="en-GB" w:eastAsia="hu-HU"/>
        </w:rPr>
      </w:pPr>
      <w:hyperlink w:anchor="_Toc332798845" w:history="1">
        <w:r w:rsidR="00FD004E" w:rsidRPr="00B6719C">
          <w:rPr>
            <w:rStyle w:val="Hyperlink"/>
            <w:noProof/>
            <w:lang w:val="en-GB"/>
          </w:rPr>
          <w:t>1 Bevezetés</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_Toc332798845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4</w:t>
        </w:r>
        <w:r w:rsidR="00FD004E" w:rsidRPr="00B6719C">
          <w:rPr>
            <w:noProof/>
            <w:webHidden/>
            <w:lang w:val="en-GB"/>
          </w:rPr>
          <w:fldChar w:fldCharType="end"/>
        </w:r>
      </w:hyperlink>
    </w:p>
    <w:p w14:paraId="2BAD8118" w14:textId="77777777" w:rsidR="00FD004E" w:rsidRPr="00B6719C" w:rsidRDefault="00E17A8D" w:rsidP="00FD004E">
      <w:pPr>
        <w:pStyle w:val="TOC2"/>
        <w:tabs>
          <w:tab w:val="right" w:leader="dot" w:pos="8494"/>
        </w:tabs>
        <w:rPr>
          <w:rFonts w:ascii="Calibri" w:hAnsi="Calibri"/>
          <w:noProof/>
          <w:sz w:val="22"/>
          <w:szCs w:val="22"/>
          <w:lang w:val="en-GB" w:eastAsia="hu-HU"/>
        </w:rPr>
      </w:pPr>
      <w:hyperlink w:anchor="_Toc332798846" w:history="1">
        <w:r w:rsidR="00FD004E" w:rsidRPr="00B6719C">
          <w:rPr>
            <w:rStyle w:val="Hyperlink"/>
            <w:noProof/>
            <w:lang w:val="en-GB"/>
          </w:rPr>
          <w:t>1.1 Formázási tudnivalók</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_Toc332798846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4</w:t>
        </w:r>
        <w:r w:rsidR="00FD004E" w:rsidRPr="00B6719C">
          <w:rPr>
            <w:noProof/>
            <w:webHidden/>
            <w:lang w:val="en-GB"/>
          </w:rPr>
          <w:fldChar w:fldCharType="end"/>
        </w:r>
      </w:hyperlink>
    </w:p>
    <w:p w14:paraId="3A3E3808" w14:textId="77777777" w:rsidR="00FD004E" w:rsidRPr="00B6719C" w:rsidRDefault="00E17A8D" w:rsidP="00FD004E">
      <w:pPr>
        <w:pStyle w:val="TOC3"/>
        <w:tabs>
          <w:tab w:val="right" w:leader="dot" w:pos="8494"/>
        </w:tabs>
        <w:rPr>
          <w:rFonts w:ascii="Calibri" w:hAnsi="Calibri"/>
          <w:noProof/>
          <w:sz w:val="22"/>
          <w:szCs w:val="22"/>
          <w:lang w:val="en-GB" w:eastAsia="hu-HU"/>
        </w:rPr>
      </w:pPr>
      <w:hyperlink w:anchor="_Toc332798847" w:history="1">
        <w:r w:rsidR="00FD004E" w:rsidRPr="00B6719C">
          <w:rPr>
            <w:rStyle w:val="Hyperlink"/>
            <w:noProof/>
            <w:lang w:val="en-GB"/>
          </w:rPr>
          <w:t>1.1.1 Címsorok</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_Toc332798847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4</w:t>
        </w:r>
        <w:r w:rsidR="00FD004E" w:rsidRPr="00B6719C">
          <w:rPr>
            <w:noProof/>
            <w:webHidden/>
            <w:lang w:val="en-GB"/>
          </w:rPr>
          <w:fldChar w:fldCharType="end"/>
        </w:r>
      </w:hyperlink>
    </w:p>
    <w:p w14:paraId="7FF85B3A" w14:textId="77777777" w:rsidR="00FD004E" w:rsidRPr="00B6719C" w:rsidRDefault="00E17A8D" w:rsidP="00FD004E">
      <w:pPr>
        <w:pStyle w:val="TOC3"/>
        <w:tabs>
          <w:tab w:val="right" w:leader="dot" w:pos="8494"/>
        </w:tabs>
        <w:rPr>
          <w:rFonts w:ascii="Calibri" w:hAnsi="Calibri"/>
          <w:noProof/>
          <w:sz w:val="22"/>
          <w:szCs w:val="22"/>
          <w:lang w:val="en-GB" w:eastAsia="hu-HU"/>
        </w:rPr>
      </w:pPr>
      <w:hyperlink w:anchor="_Toc332798848" w:history="1">
        <w:r w:rsidR="00FD004E" w:rsidRPr="00B6719C">
          <w:rPr>
            <w:rStyle w:val="Hyperlink"/>
            <w:noProof/>
            <w:lang w:val="en-GB"/>
          </w:rPr>
          <w:t>1.1.2 Képek</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_Toc332798848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4</w:t>
        </w:r>
        <w:r w:rsidR="00FD004E" w:rsidRPr="00B6719C">
          <w:rPr>
            <w:noProof/>
            <w:webHidden/>
            <w:lang w:val="en-GB"/>
          </w:rPr>
          <w:fldChar w:fldCharType="end"/>
        </w:r>
      </w:hyperlink>
    </w:p>
    <w:p w14:paraId="75D0B57B" w14:textId="77777777" w:rsidR="00FD004E" w:rsidRPr="00B6719C" w:rsidRDefault="00E17A8D" w:rsidP="00FD004E">
      <w:pPr>
        <w:pStyle w:val="TOC3"/>
        <w:tabs>
          <w:tab w:val="right" w:leader="dot" w:pos="8494"/>
        </w:tabs>
        <w:rPr>
          <w:rFonts w:ascii="Calibri" w:hAnsi="Calibri"/>
          <w:noProof/>
          <w:sz w:val="22"/>
          <w:szCs w:val="22"/>
          <w:lang w:val="en-GB" w:eastAsia="hu-HU"/>
        </w:rPr>
      </w:pPr>
      <w:hyperlink w:anchor="_Toc332798849" w:history="1">
        <w:r w:rsidR="00FD004E" w:rsidRPr="00B6719C">
          <w:rPr>
            <w:rStyle w:val="Hyperlink"/>
            <w:noProof/>
            <w:lang w:val="en-GB"/>
          </w:rPr>
          <w:t>1.1.3 Kódrészletek</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_Toc332798849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4</w:t>
        </w:r>
        <w:r w:rsidR="00FD004E" w:rsidRPr="00B6719C">
          <w:rPr>
            <w:noProof/>
            <w:webHidden/>
            <w:lang w:val="en-GB"/>
          </w:rPr>
          <w:fldChar w:fldCharType="end"/>
        </w:r>
      </w:hyperlink>
    </w:p>
    <w:p w14:paraId="62CF21CC" w14:textId="77777777" w:rsidR="00FD004E" w:rsidRPr="00B6719C" w:rsidRDefault="00E17A8D" w:rsidP="00FD004E">
      <w:pPr>
        <w:pStyle w:val="TOC3"/>
        <w:tabs>
          <w:tab w:val="right" w:leader="dot" w:pos="8494"/>
        </w:tabs>
        <w:rPr>
          <w:rFonts w:ascii="Calibri" w:hAnsi="Calibri"/>
          <w:noProof/>
          <w:sz w:val="22"/>
          <w:szCs w:val="22"/>
          <w:lang w:val="en-GB" w:eastAsia="hu-HU"/>
        </w:rPr>
      </w:pPr>
      <w:hyperlink w:anchor="_Toc332798850" w:history="1">
        <w:r w:rsidR="00FD004E" w:rsidRPr="00B6719C">
          <w:rPr>
            <w:rStyle w:val="Hyperlink"/>
            <w:noProof/>
            <w:lang w:val="en-GB"/>
          </w:rPr>
          <w:t>1.1.4 Irodalomjegyzék</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_Toc332798850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4</w:t>
        </w:r>
        <w:r w:rsidR="00FD004E" w:rsidRPr="00B6719C">
          <w:rPr>
            <w:noProof/>
            <w:webHidden/>
            <w:lang w:val="en-GB"/>
          </w:rPr>
          <w:fldChar w:fldCharType="end"/>
        </w:r>
      </w:hyperlink>
    </w:p>
    <w:p w14:paraId="3F508186" w14:textId="77777777" w:rsidR="00FD004E" w:rsidRPr="00B6719C" w:rsidRDefault="00E17A8D" w:rsidP="00FD004E">
      <w:pPr>
        <w:pStyle w:val="TOC1"/>
        <w:rPr>
          <w:rFonts w:ascii="Calibri" w:hAnsi="Calibri"/>
          <w:b w:val="0"/>
          <w:noProof/>
          <w:sz w:val="22"/>
          <w:szCs w:val="22"/>
          <w:lang w:val="en-GB" w:eastAsia="hu-HU"/>
        </w:rPr>
      </w:pPr>
      <w:hyperlink w:anchor="_Toc332798851" w:history="1">
        <w:r w:rsidR="00FD004E" w:rsidRPr="00B6719C">
          <w:rPr>
            <w:rStyle w:val="Hyperlink"/>
            <w:noProof/>
            <w:lang w:val="en-GB"/>
          </w:rPr>
          <w:t>2 Utolsó simítások</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_Toc332798851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4</w:t>
        </w:r>
        <w:r w:rsidR="00FD004E" w:rsidRPr="00B6719C">
          <w:rPr>
            <w:noProof/>
            <w:webHidden/>
            <w:lang w:val="en-GB"/>
          </w:rPr>
          <w:fldChar w:fldCharType="end"/>
        </w:r>
      </w:hyperlink>
    </w:p>
    <w:p w14:paraId="0E85D989" w14:textId="77777777" w:rsidR="00FD004E" w:rsidRPr="00B6719C" w:rsidRDefault="00E17A8D" w:rsidP="00FD004E">
      <w:pPr>
        <w:pStyle w:val="TOC1"/>
        <w:rPr>
          <w:rFonts w:ascii="Calibri" w:hAnsi="Calibri"/>
          <w:b w:val="0"/>
          <w:noProof/>
          <w:sz w:val="22"/>
          <w:szCs w:val="22"/>
          <w:lang w:val="en-GB" w:eastAsia="hu-HU"/>
        </w:rPr>
      </w:pPr>
      <w:hyperlink w:anchor="_Toc332798852" w:history="1">
        <w:r w:rsidR="00FD004E" w:rsidRPr="00B6719C">
          <w:rPr>
            <w:rStyle w:val="Hyperlink"/>
            <w:noProof/>
            <w:lang w:val="en-GB"/>
          </w:rPr>
          <w:t>Irodalomjegyzék</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_Toc332798852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5</w:t>
        </w:r>
        <w:r w:rsidR="00FD004E" w:rsidRPr="00B6719C">
          <w:rPr>
            <w:noProof/>
            <w:webHidden/>
            <w:lang w:val="en-GB"/>
          </w:rPr>
          <w:fldChar w:fldCharType="end"/>
        </w:r>
      </w:hyperlink>
    </w:p>
    <w:p w14:paraId="3FF706CE" w14:textId="77777777" w:rsidR="00FD004E" w:rsidRPr="00B6719C" w:rsidRDefault="00E17A8D" w:rsidP="00FD004E">
      <w:pPr>
        <w:pStyle w:val="TOC1"/>
        <w:rPr>
          <w:rFonts w:ascii="Calibri" w:hAnsi="Calibri"/>
          <w:b w:val="0"/>
          <w:noProof/>
          <w:sz w:val="22"/>
          <w:szCs w:val="22"/>
          <w:lang w:val="en-GB" w:eastAsia="hu-HU"/>
        </w:rPr>
      </w:pPr>
      <w:hyperlink w:anchor="_Toc332798853" w:history="1">
        <w:r w:rsidR="00FD004E" w:rsidRPr="00B6719C">
          <w:rPr>
            <w:rStyle w:val="Hyperlink"/>
            <w:noProof/>
            <w:lang w:val="en-GB"/>
          </w:rPr>
          <w:t>Függelék</w:t>
        </w:r>
        <w:r w:rsidR="00FD004E" w:rsidRPr="00B6719C">
          <w:rPr>
            <w:noProof/>
            <w:webHidden/>
            <w:lang w:val="en-GB"/>
          </w:rPr>
          <w:tab/>
        </w:r>
        <w:r w:rsidR="00FD004E" w:rsidRPr="00B6719C">
          <w:rPr>
            <w:noProof/>
            <w:webHidden/>
            <w:lang w:val="en-GB"/>
          </w:rPr>
          <w:fldChar w:fldCharType="begin"/>
        </w:r>
        <w:r w:rsidR="00FD004E" w:rsidRPr="00B6719C">
          <w:rPr>
            <w:noProof/>
            <w:webHidden/>
            <w:lang w:val="en-GB"/>
          </w:rPr>
          <w:instrText xml:space="preserve"> PAGEREF _Toc332798853 \h </w:instrText>
        </w:r>
        <w:r w:rsidR="00FD004E" w:rsidRPr="00B6719C">
          <w:rPr>
            <w:noProof/>
            <w:webHidden/>
            <w:lang w:val="en-GB"/>
          </w:rPr>
        </w:r>
        <w:r w:rsidR="00FD004E" w:rsidRPr="00B6719C">
          <w:rPr>
            <w:noProof/>
            <w:webHidden/>
            <w:lang w:val="en-GB"/>
          </w:rPr>
          <w:fldChar w:fldCharType="separate"/>
        </w:r>
        <w:r w:rsidR="00FD004E" w:rsidRPr="00B6719C">
          <w:rPr>
            <w:noProof/>
            <w:webHidden/>
            <w:lang w:val="en-GB"/>
          </w:rPr>
          <w:t>5</w:t>
        </w:r>
        <w:r w:rsidR="00FD004E" w:rsidRPr="00B6719C">
          <w:rPr>
            <w:noProof/>
            <w:webHidden/>
            <w:lang w:val="en-GB"/>
          </w:rPr>
          <w:fldChar w:fldCharType="end"/>
        </w:r>
      </w:hyperlink>
    </w:p>
    <w:p w14:paraId="02CCE2DC" w14:textId="77777777" w:rsidR="00FD004E" w:rsidRPr="00B6719C" w:rsidRDefault="00FD004E" w:rsidP="00FD004E">
      <w:pPr>
        <w:rPr>
          <w:lang w:val="en-GB"/>
        </w:rPr>
      </w:pPr>
      <w:r w:rsidRPr="00B6719C">
        <w:rPr>
          <w:b/>
          <w:bCs/>
          <w:lang w:val="en-GB"/>
        </w:rPr>
        <w:fldChar w:fldCharType="end"/>
      </w:r>
    </w:p>
    <w:p w14:paraId="0927B31E" w14:textId="77777777" w:rsidR="00FD004E" w:rsidRPr="00B6719C" w:rsidRDefault="00FD004E" w:rsidP="00B31BB3">
      <w:pPr>
        <w:pStyle w:val="Caption"/>
        <w:rPr>
          <w:lang w:val="en-GB"/>
        </w:rPr>
      </w:pPr>
    </w:p>
    <w:p w14:paraId="5679119E" w14:textId="77777777" w:rsidR="00FD004E" w:rsidRPr="00B6719C" w:rsidRDefault="00FD004E" w:rsidP="00FD004E">
      <w:pPr>
        <w:rPr>
          <w:lang w:val="en-GB"/>
        </w:rPr>
        <w:sectPr w:rsidR="00FD004E" w:rsidRPr="00B6719C" w:rsidSect="00FD004E">
          <w:footerReference w:type="default" r:id="rId9"/>
          <w:pgSz w:w="11907" w:h="16840" w:code="9"/>
          <w:pgMar w:top="1418" w:right="1418" w:bottom="1418" w:left="1418" w:header="708" w:footer="708" w:gutter="567"/>
          <w:cols w:space="708"/>
          <w:titlePg/>
          <w:docGrid w:linePitch="360"/>
        </w:sectPr>
      </w:pPr>
    </w:p>
    <w:p w14:paraId="004A75CF" w14:textId="6263FE85" w:rsidR="00FD004E" w:rsidRPr="00B6719C" w:rsidRDefault="00B6719C" w:rsidP="00FD004E">
      <w:pPr>
        <w:pStyle w:val="Heading1"/>
        <w:rPr>
          <w:lang w:val="en-GB"/>
        </w:rPr>
      </w:pPr>
      <w:r w:rsidRPr="00B6719C">
        <w:rPr>
          <w:lang w:val="en-GB"/>
        </w:rPr>
        <w:lastRenderedPageBreak/>
        <w:t>Introduction</w:t>
      </w:r>
    </w:p>
    <w:p w14:paraId="7F4B3A2A" w14:textId="77777777" w:rsidR="0006152A" w:rsidRDefault="00FD004E" w:rsidP="0006152A">
      <w:pPr>
        <w:rPr>
          <w:lang w:val="en-GB"/>
        </w:rPr>
      </w:pPr>
      <w:r w:rsidRPr="00B6719C">
        <w:rPr>
          <w:lang w:val="en-GB"/>
        </w:rPr>
        <w:t xml:space="preserve">The main goal of my Hardware-in-The-Loop system is to make the development of an electric drive control </w:t>
      </w:r>
      <w:r w:rsidR="00FA463F" w:rsidRPr="00B6719C">
        <w:rPr>
          <w:lang w:val="en-GB"/>
        </w:rPr>
        <w:t>unit</w:t>
      </w:r>
      <w:r w:rsidRPr="00B6719C">
        <w:rPr>
          <w:lang w:val="en-GB"/>
        </w:rPr>
        <w:t xml:space="preserve"> easier. </w:t>
      </w:r>
      <w:r w:rsidR="0006152A">
        <w:rPr>
          <w:lang w:val="en-GB"/>
        </w:rPr>
        <w:t xml:space="preserve">First, let’s </w:t>
      </w:r>
      <w:proofErr w:type="gramStart"/>
      <w:r w:rsidR="0006152A">
        <w:rPr>
          <w:lang w:val="en-GB"/>
        </w:rPr>
        <w:t>take a look</w:t>
      </w:r>
      <w:proofErr w:type="gramEnd"/>
      <w:r w:rsidR="0006152A">
        <w:rPr>
          <w:lang w:val="en-GB"/>
        </w:rPr>
        <w:t xml:space="preserve"> at how the electric drive system works. </w:t>
      </w:r>
    </w:p>
    <w:p w14:paraId="5A15DA27" w14:textId="531DD3FF" w:rsidR="0006152A" w:rsidRDefault="0006152A" w:rsidP="0006152A">
      <w:pPr>
        <w:rPr>
          <w:lang w:val="en-GB"/>
        </w:rPr>
      </w:pPr>
      <w:r w:rsidRPr="00B6719C">
        <w:rPr>
          <w:lang w:val="en-GB"/>
        </w:rPr>
        <w:t>The</w:t>
      </w:r>
      <w:r>
        <w:rPr>
          <w:lang w:val="en-GB"/>
        </w:rPr>
        <w:t xml:space="preserve"> drive system</w:t>
      </w:r>
      <w:r w:rsidRPr="00B6719C">
        <w:rPr>
          <w:lang w:val="en-GB"/>
        </w:rPr>
        <w:t xml:space="preserve"> </w:t>
      </w:r>
      <w:r w:rsidR="00377EB3">
        <w:rPr>
          <w:lang w:val="en-GB"/>
        </w:rPr>
        <w:t xml:space="preserve">that consist of the </w:t>
      </w:r>
      <w:r w:rsidRPr="00B6719C">
        <w:rPr>
          <w:lang w:val="en-GB"/>
        </w:rPr>
        <w:t xml:space="preserve">grid, a </w:t>
      </w:r>
      <w:r w:rsidR="00143A24">
        <w:rPr>
          <w:lang w:val="en-GB"/>
        </w:rPr>
        <w:t>three</w:t>
      </w:r>
      <w:r w:rsidRPr="00B6719C">
        <w:rPr>
          <w:lang w:val="en-GB"/>
        </w:rPr>
        <w:t>-phase rectifier</w:t>
      </w:r>
      <w:r w:rsidR="00377EB3">
        <w:rPr>
          <w:lang w:val="en-GB"/>
        </w:rPr>
        <w:t xml:space="preserve">, </w:t>
      </w:r>
      <w:r w:rsidRPr="00B6719C">
        <w:rPr>
          <w:lang w:val="en-GB"/>
        </w:rPr>
        <w:t>a DC link</w:t>
      </w:r>
      <w:r w:rsidR="00377EB3">
        <w:rPr>
          <w:lang w:val="en-GB"/>
        </w:rPr>
        <w:t>,</w:t>
      </w:r>
      <w:r w:rsidR="00143A24">
        <w:rPr>
          <w:lang w:val="en-GB"/>
        </w:rPr>
        <w:t xml:space="preserve"> </w:t>
      </w:r>
      <w:r w:rsidRPr="00B6719C">
        <w:rPr>
          <w:lang w:val="en-GB"/>
        </w:rPr>
        <w:t xml:space="preserve">a </w:t>
      </w:r>
      <w:r w:rsidR="00143A24">
        <w:rPr>
          <w:lang w:val="en-GB"/>
        </w:rPr>
        <w:t>three</w:t>
      </w:r>
      <w:r w:rsidRPr="00B6719C">
        <w:rPr>
          <w:lang w:val="en-GB"/>
        </w:rPr>
        <w:t>-phase two-level inverter model and an asynchronous machin</w:t>
      </w:r>
      <w:r w:rsidR="00143A24">
        <w:rPr>
          <w:lang w:val="en-GB"/>
        </w:rPr>
        <w:t>e</w:t>
      </w:r>
      <w:r w:rsidRPr="00B6719C">
        <w:rPr>
          <w:lang w:val="en-GB"/>
        </w:rPr>
        <w:t xml:space="preserve">. </w:t>
      </w:r>
    </w:p>
    <w:p w14:paraId="26B3EFD7" w14:textId="49E07C1B" w:rsidR="0006152A" w:rsidRPr="00B6719C" w:rsidRDefault="0006152A" w:rsidP="0006152A">
      <w:pPr>
        <w:ind w:firstLine="708"/>
        <w:rPr>
          <w:lang w:val="en-GB"/>
        </w:rPr>
      </w:pPr>
      <w:r>
        <w:rPr>
          <w:lang w:val="en-GB"/>
        </w:rPr>
        <w:t xml:space="preserve">The </w:t>
      </w:r>
      <w:r w:rsidR="00143A24">
        <w:rPr>
          <w:lang w:val="en-GB"/>
        </w:rPr>
        <w:t>grid provides the three phase voltages</w:t>
      </w:r>
      <w:r w:rsidR="000C3FB9">
        <w:rPr>
          <w:lang w:val="en-GB"/>
        </w:rPr>
        <w:t>, 230 Volt RMS each,</w:t>
      </w:r>
      <w:r w:rsidR="00143A24">
        <w:rPr>
          <w:lang w:val="en-GB"/>
        </w:rPr>
        <w:t xml:space="preserve"> </w:t>
      </w:r>
      <w:r w:rsidR="00607DCB">
        <w:rPr>
          <w:lang w:val="en-GB"/>
        </w:rPr>
        <w:t xml:space="preserve">with three </w:t>
      </w:r>
      <w:r w:rsidR="000C3FB9">
        <w:rPr>
          <w:lang w:val="en-GB"/>
        </w:rPr>
        <w:t xml:space="preserve">grid inductivities. The three-phase converts this three-phase voltage into </w:t>
      </w:r>
      <w:r w:rsidR="00214F31">
        <w:rPr>
          <w:lang w:val="en-GB"/>
        </w:rPr>
        <w:t xml:space="preserve">DC voltage around 540 Volts. The DC Link </w:t>
      </w:r>
      <w:r w:rsidR="00B635B6">
        <w:rPr>
          <w:lang w:val="en-GB"/>
        </w:rPr>
        <w:t>contains a</w:t>
      </w:r>
      <w:r w:rsidR="006C521D">
        <w:rPr>
          <w:lang w:val="en-GB"/>
        </w:rPr>
        <w:t xml:space="preserve"> capacitor, which reduces</w:t>
      </w:r>
      <w:r w:rsidR="00214F31">
        <w:rPr>
          <w:lang w:val="en-GB"/>
        </w:rPr>
        <w:t xml:space="preserve"> the </w:t>
      </w:r>
      <w:r w:rsidR="006C521D">
        <w:rPr>
          <w:lang w:val="en-GB"/>
        </w:rPr>
        <w:t>v</w:t>
      </w:r>
      <w:r w:rsidR="00214F31">
        <w:rPr>
          <w:lang w:val="en-GB"/>
        </w:rPr>
        <w:t>oltage</w:t>
      </w:r>
      <w:r w:rsidR="006C521D">
        <w:rPr>
          <w:lang w:val="en-GB"/>
        </w:rPr>
        <w:t xml:space="preserve"> ripple</w:t>
      </w:r>
      <w:r w:rsidR="00214F31">
        <w:rPr>
          <w:lang w:val="en-GB"/>
        </w:rPr>
        <w:t xml:space="preserve"> and </w:t>
      </w:r>
      <w:r w:rsidR="006C521D">
        <w:rPr>
          <w:lang w:val="en-GB"/>
        </w:rPr>
        <w:t xml:space="preserve">a reactor, which </w:t>
      </w:r>
      <w:r w:rsidR="00FA6D36">
        <w:rPr>
          <w:lang w:val="en-GB"/>
        </w:rPr>
        <w:t xml:space="preserve">reduces the </w:t>
      </w:r>
      <w:r w:rsidR="00AE3FA9">
        <w:rPr>
          <w:lang w:val="en-GB"/>
        </w:rPr>
        <w:t>current ripple</w:t>
      </w:r>
      <w:r w:rsidR="00620697">
        <w:rPr>
          <w:lang w:val="en-GB"/>
        </w:rPr>
        <w:t>, thus</w:t>
      </w:r>
      <w:r w:rsidR="00AE3FA9">
        <w:rPr>
          <w:lang w:val="en-GB"/>
        </w:rPr>
        <w:t xml:space="preserve"> makes a more stable DC supply.</w:t>
      </w:r>
      <w:r w:rsidR="00620697">
        <w:rPr>
          <w:lang w:val="en-GB"/>
        </w:rPr>
        <w:t xml:space="preserve"> The voltage inverter</w:t>
      </w:r>
      <w:r w:rsidR="002013F2">
        <w:rPr>
          <w:lang w:val="en-GB"/>
        </w:rPr>
        <w:t>, controlled by the drive control unit,</w:t>
      </w:r>
      <w:r w:rsidR="00620697">
        <w:rPr>
          <w:lang w:val="en-GB"/>
        </w:rPr>
        <w:t xml:space="preserve"> converts the DC voltage into a controlled AC voltage for the asynchronous motor.</w:t>
      </w:r>
    </w:p>
    <w:p w14:paraId="0801DFA2" w14:textId="46A7F34A" w:rsidR="00F55CF9" w:rsidRDefault="00FA463F" w:rsidP="0006152A">
      <w:pPr>
        <w:rPr>
          <w:lang w:val="en-GB"/>
        </w:rPr>
      </w:pPr>
      <w:r w:rsidRPr="00B6719C">
        <w:rPr>
          <w:lang w:val="en-GB"/>
        </w:rPr>
        <w:t>The control unit</w:t>
      </w:r>
      <w:r w:rsidR="00016877" w:rsidRPr="00B6719C">
        <w:rPr>
          <w:lang w:val="en-GB"/>
        </w:rPr>
        <w:t xml:space="preserve"> provides the control signals </w:t>
      </w:r>
      <w:r w:rsidR="00E31272">
        <w:rPr>
          <w:lang w:val="en-GB"/>
        </w:rPr>
        <w:t>for</w:t>
      </w:r>
      <w:r w:rsidR="00016877" w:rsidRPr="00B6719C">
        <w:rPr>
          <w:lang w:val="en-GB"/>
        </w:rPr>
        <w:t xml:space="preserve"> the </w:t>
      </w:r>
      <w:commentRangeStart w:id="0"/>
      <w:r w:rsidR="00016877" w:rsidRPr="00B6719C">
        <w:rPr>
          <w:lang w:val="en-GB"/>
        </w:rPr>
        <w:t xml:space="preserve">gate driver </w:t>
      </w:r>
      <w:commentRangeEnd w:id="0"/>
      <w:r w:rsidR="0034098D">
        <w:rPr>
          <w:rStyle w:val="CommentReference"/>
        </w:rPr>
        <w:commentReference w:id="0"/>
      </w:r>
      <w:r w:rsidR="00B6719C" w:rsidRPr="00B6719C">
        <w:rPr>
          <w:lang w:val="en-GB"/>
        </w:rPr>
        <w:t>unit and</w:t>
      </w:r>
      <w:r w:rsidR="008C700E" w:rsidRPr="00B6719C">
        <w:rPr>
          <w:lang w:val="en-GB"/>
        </w:rPr>
        <w:t xml:space="preserve"> regulates certain motor </w:t>
      </w:r>
      <w:r w:rsidR="00B6719C" w:rsidRPr="00B6719C">
        <w:rPr>
          <w:lang w:val="en-GB"/>
        </w:rPr>
        <w:t>parameters</w:t>
      </w:r>
      <w:r w:rsidR="008C700E" w:rsidRPr="00B6719C">
        <w:rPr>
          <w:lang w:val="en-GB"/>
        </w:rPr>
        <w:t>.</w:t>
      </w:r>
      <w:r w:rsidR="00D60853">
        <w:rPr>
          <w:lang w:val="en-GB"/>
        </w:rPr>
        <w:t xml:space="preserve"> The gate driver unit gives voltage to the gates of the transistors in the inverter. </w:t>
      </w:r>
      <w:r w:rsidR="0006152A">
        <w:rPr>
          <w:lang w:val="en-GB"/>
        </w:rPr>
        <w:t>This determines the output voltage of the inverter.</w:t>
      </w:r>
      <w:r w:rsidR="008C700E" w:rsidRPr="00B6719C">
        <w:rPr>
          <w:lang w:val="en-GB"/>
        </w:rPr>
        <w:t xml:space="preserve"> Measured parameters, which make </w:t>
      </w:r>
      <w:commentRangeStart w:id="1"/>
      <w:r w:rsidR="008C700E" w:rsidRPr="00B6719C">
        <w:rPr>
          <w:lang w:val="en-GB"/>
        </w:rPr>
        <w:t xml:space="preserve">the regulation </w:t>
      </w:r>
      <w:commentRangeEnd w:id="1"/>
      <w:r w:rsidR="00B6719C" w:rsidRPr="00B6719C">
        <w:rPr>
          <w:rStyle w:val="CommentReference"/>
          <w:lang w:val="en-GB"/>
        </w:rPr>
        <w:commentReference w:id="1"/>
      </w:r>
      <w:r w:rsidR="008C700E" w:rsidRPr="00B6719C">
        <w:rPr>
          <w:lang w:val="en-GB"/>
        </w:rPr>
        <w:t xml:space="preserve">possible, are fed back to the control unit. </w:t>
      </w:r>
      <w:r w:rsidR="00B6719C" w:rsidRPr="00B6719C">
        <w:rPr>
          <w:lang w:val="en-GB"/>
        </w:rPr>
        <w:t xml:space="preserve">If you want to test the </w:t>
      </w:r>
      <w:r w:rsidR="00D60853">
        <w:rPr>
          <w:lang w:val="en-GB"/>
        </w:rPr>
        <w:t>control system’s</w:t>
      </w:r>
      <w:r w:rsidR="00B6719C" w:rsidRPr="00B6719C">
        <w:rPr>
          <w:lang w:val="en-GB"/>
        </w:rPr>
        <w:t xml:space="preserve"> algorithm</w:t>
      </w:r>
      <w:r w:rsidR="00B6719C">
        <w:rPr>
          <w:lang w:val="en-GB"/>
        </w:rPr>
        <w:t xml:space="preserve">, you can use </w:t>
      </w:r>
      <w:r w:rsidR="007031EB">
        <w:rPr>
          <w:lang w:val="en-GB"/>
        </w:rPr>
        <w:t>non-real-time</w:t>
      </w:r>
      <w:r w:rsidR="00B6719C">
        <w:rPr>
          <w:lang w:val="en-GB"/>
        </w:rPr>
        <w:t xml:space="preserve"> tests</w:t>
      </w:r>
      <w:r w:rsidR="007031EB">
        <w:rPr>
          <w:lang w:val="en-GB"/>
        </w:rPr>
        <w:t xml:space="preserve"> on a PC platform.</w:t>
      </w:r>
    </w:p>
    <w:p w14:paraId="736022DE" w14:textId="55F683EC" w:rsidR="0006152A" w:rsidRDefault="00D60853" w:rsidP="0006152A">
      <w:pPr>
        <w:rPr>
          <w:lang w:val="en-GB"/>
        </w:rPr>
      </w:pPr>
      <w:r>
        <w:rPr>
          <w:lang w:val="en-GB"/>
        </w:rPr>
        <w:t>But i</w:t>
      </w:r>
      <w:r w:rsidR="007031EB">
        <w:rPr>
          <w:lang w:val="en-GB"/>
        </w:rPr>
        <w:t xml:space="preserve">f you want to test the </w:t>
      </w:r>
      <w:r w:rsidR="0034098D">
        <w:rPr>
          <w:lang w:val="en-GB"/>
        </w:rPr>
        <w:t xml:space="preserve">control unit itself, you </w:t>
      </w:r>
      <w:r w:rsidR="007104DF">
        <w:rPr>
          <w:lang w:val="en-GB"/>
        </w:rPr>
        <w:t>either ne</w:t>
      </w:r>
      <w:r>
        <w:rPr>
          <w:lang w:val="en-GB"/>
        </w:rPr>
        <w:t>ed</w:t>
      </w:r>
      <w:r w:rsidR="003715C4">
        <w:rPr>
          <w:lang w:val="en-GB"/>
        </w:rPr>
        <w:t xml:space="preserve"> a testbench</w:t>
      </w:r>
      <w:r>
        <w:rPr>
          <w:lang w:val="en-GB"/>
        </w:rPr>
        <w:t xml:space="preserve"> </w:t>
      </w:r>
      <w:r w:rsidR="003715C4">
        <w:rPr>
          <w:lang w:val="en-GB"/>
        </w:rPr>
        <w:t xml:space="preserve">with </w:t>
      </w:r>
      <w:r w:rsidR="0045347C">
        <w:rPr>
          <w:lang w:val="en-GB"/>
        </w:rPr>
        <w:t>an inverter and a motor, or a HIL</w:t>
      </w:r>
      <w:r w:rsidR="00D05901">
        <w:rPr>
          <w:lang w:val="en-GB"/>
        </w:rPr>
        <w:t xml:space="preserve"> system. </w:t>
      </w:r>
      <w:r w:rsidR="003715C4">
        <w:rPr>
          <w:lang w:val="en-GB"/>
        </w:rPr>
        <w:t xml:space="preserve">The benefit of a HIL system is that it is much cheaper, and easier to test </w:t>
      </w:r>
      <w:r w:rsidR="002761F6">
        <w:rPr>
          <w:lang w:val="en-GB"/>
        </w:rPr>
        <w:t>the control unit, and you can also monitor motor parameters, which are very difficult to measure.</w:t>
      </w:r>
    </w:p>
    <w:p w14:paraId="66676739" w14:textId="79185DAC" w:rsidR="00FD004E" w:rsidRPr="00B6719C" w:rsidRDefault="00FA463F" w:rsidP="008F2F05">
      <w:pPr>
        <w:rPr>
          <w:lang w:val="en-GB"/>
        </w:rPr>
      </w:pPr>
      <w:r w:rsidRPr="00B6719C">
        <w:rPr>
          <w:lang w:val="en-GB"/>
        </w:rPr>
        <w:t xml:space="preserve"> </w:t>
      </w:r>
      <w:r w:rsidR="00A41DF7">
        <w:rPr>
          <w:lang w:val="en-GB"/>
        </w:rPr>
        <w:t xml:space="preserve">It is very </w:t>
      </w:r>
      <w:r w:rsidR="003B2960">
        <w:rPr>
          <w:lang w:val="en-GB"/>
        </w:rPr>
        <w:t>useful and important</w:t>
      </w:r>
      <w:r w:rsidR="00A41DF7">
        <w:rPr>
          <w:lang w:val="en-GB"/>
        </w:rPr>
        <w:t xml:space="preserve"> to be able to easily and cheaply test the drive control unit, t</w:t>
      </w:r>
      <w:r w:rsidR="00FD004E" w:rsidRPr="00B6719C">
        <w:rPr>
          <w:lang w:val="en-GB"/>
        </w:rPr>
        <w:t>herefore, it is used widely in the industry for advanced development.</w:t>
      </w:r>
    </w:p>
    <w:p w14:paraId="27EFE128" w14:textId="77777777" w:rsidR="00FD004E" w:rsidRPr="00B6719C" w:rsidRDefault="00FD004E" w:rsidP="00FD004E">
      <w:pPr>
        <w:pStyle w:val="Heading1"/>
        <w:rPr>
          <w:lang w:val="en-GB"/>
        </w:rPr>
      </w:pPr>
      <w:r w:rsidRPr="00B6719C">
        <w:rPr>
          <w:lang w:val="en-GB"/>
        </w:rPr>
        <w:lastRenderedPageBreak/>
        <w:t>The fundamentals of real-time modelling</w:t>
      </w:r>
    </w:p>
    <w:p w14:paraId="389D8124" w14:textId="15F6649D" w:rsidR="00FD004E" w:rsidRDefault="00FD004E" w:rsidP="00FD004E">
      <w:pPr>
        <w:pStyle w:val="Heading2"/>
        <w:rPr>
          <w:lang w:val="en-GB"/>
        </w:rPr>
      </w:pPr>
      <w:r w:rsidRPr="00B6719C">
        <w:rPr>
          <w:lang w:val="en-GB"/>
        </w:rPr>
        <w:t>Mathematical tools</w:t>
      </w:r>
    </w:p>
    <w:p w14:paraId="287E8885" w14:textId="430E994F" w:rsidR="006C30F6" w:rsidRPr="006C30F6" w:rsidRDefault="006C30F6" w:rsidP="006C30F6">
      <w:pPr>
        <w:pStyle w:val="Heading3"/>
        <w:rPr>
          <w:lang w:val="en-GB"/>
        </w:rPr>
      </w:pPr>
      <w:r>
        <w:rPr>
          <w:lang w:val="en-GB"/>
        </w:rPr>
        <w:t>Simulation time</w:t>
      </w:r>
    </w:p>
    <w:p w14:paraId="3B9579E9" w14:textId="49A77CA8" w:rsidR="0045347C" w:rsidRDefault="0045347C" w:rsidP="00FD004E">
      <w:pPr>
        <w:ind w:left="720"/>
        <w:rPr>
          <w:lang w:val="en-GB"/>
        </w:rPr>
      </w:pPr>
      <w:r>
        <w:rPr>
          <w:lang w:val="en-GB"/>
        </w:rPr>
        <w:t>The</w:t>
      </w:r>
      <w:r w:rsidR="001D541D">
        <w:rPr>
          <w:lang w:val="en-GB"/>
        </w:rPr>
        <w:t xml:space="preserve"> FPGA </w:t>
      </w:r>
      <w:r w:rsidR="003C5A7F">
        <w:rPr>
          <w:lang w:val="en-GB"/>
        </w:rPr>
        <w:t>clock cycles are</w:t>
      </w:r>
      <w:r w:rsidR="00214106">
        <w:rPr>
          <w:lang w:val="en-GB"/>
        </w:rPr>
        <w:t xml:space="preserve"> discrete steps, so the HDL coder </w:t>
      </w:r>
      <w:r w:rsidR="001D541D">
        <w:rPr>
          <w:lang w:val="en-GB"/>
        </w:rPr>
        <w:t>only</w:t>
      </w:r>
      <w:r>
        <w:rPr>
          <w:lang w:val="en-GB"/>
        </w:rPr>
        <w:t xml:space="preserve"> </w:t>
      </w:r>
      <w:r w:rsidR="001D541D">
        <w:rPr>
          <w:lang w:val="en-GB"/>
        </w:rPr>
        <w:t>supports</w:t>
      </w:r>
      <w:r w:rsidR="006C30F6">
        <w:rPr>
          <w:lang w:val="en-GB"/>
        </w:rPr>
        <w:t xml:space="preserve"> </w:t>
      </w:r>
      <w:r w:rsidR="001D541D">
        <w:rPr>
          <w:lang w:val="en-GB"/>
        </w:rPr>
        <w:t xml:space="preserve">discrete time </w:t>
      </w:r>
      <w:r w:rsidR="00214106">
        <w:rPr>
          <w:lang w:val="en-GB"/>
        </w:rPr>
        <w:t>codes</w:t>
      </w:r>
      <w:r w:rsidR="003C5A7F">
        <w:rPr>
          <w:lang w:val="en-GB"/>
        </w:rPr>
        <w:t>.</w:t>
      </w:r>
      <w:r w:rsidR="001D541D">
        <w:rPr>
          <w:lang w:val="en-GB"/>
        </w:rPr>
        <w:t xml:space="preserve"> </w:t>
      </w:r>
      <w:r w:rsidR="00B15315">
        <w:rPr>
          <w:lang w:val="en-GB"/>
        </w:rPr>
        <w:t>Therefore,</w:t>
      </w:r>
      <w:r w:rsidR="001D541D">
        <w:rPr>
          <w:lang w:val="en-GB"/>
        </w:rPr>
        <w:t xml:space="preserve"> </w:t>
      </w:r>
      <w:r w:rsidR="001875D2">
        <w:rPr>
          <w:lang w:val="en-GB"/>
        </w:rPr>
        <w:t xml:space="preserve">the Matlab Simulink </w:t>
      </w:r>
      <w:commentRangeStart w:id="2"/>
      <w:r w:rsidR="00FD004E" w:rsidRPr="00B6719C">
        <w:rPr>
          <w:lang w:val="en-GB"/>
        </w:rPr>
        <w:t xml:space="preserve">model </w:t>
      </w:r>
      <w:r w:rsidR="009F583A">
        <w:rPr>
          <w:lang w:val="en-GB"/>
        </w:rPr>
        <w:t>is</w:t>
      </w:r>
      <w:r w:rsidR="00FD004E" w:rsidRPr="00B6719C">
        <w:rPr>
          <w:lang w:val="en-GB"/>
        </w:rPr>
        <w:t xml:space="preserve"> in discrete time</w:t>
      </w:r>
      <w:commentRangeEnd w:id="2"/>
      <w:r w:rsidR="009F583A">
        <w:rPr>
          <w:lang w:val="en-GB"/>
        </w:rPr>
        <w:t xml:space="preserve"> as well</w:t>
      </w:r>
      <w:r w:rsidR="0012522D" w:rsidRPr="00B6719C">
        <w:rPr>
          <w:rStyle w:val="CommentReference"/>
          <w:lang w:val="en-GB"/>
        </w:rPr>
        <w:commentReference w:id="2"/>
      </w:r>
      <w:r w:rsidR="00FD004E" w:rsidRPr="00B6719C">
        <w:rPr>
          <w:lang w:val="en-GB"/>
        </w:rPr>
        <w:t>.</w:t>
      </w:r>
    </w:p>
    <w:p w14:paraId="4CD95D89" w14:textId="2156E04E" w:rsidR="006C30F6" w:rsidRPr="006C30F6" w:rsidRDefault="006C30F6" w:rsidP="006C30F6">
      <w:pPr>
        <w:pStyle w:val="Heading3"/>
        <w:rPr>
          <w:lang w:val="en-GB"/>
        </w:rPr>
      </w:pPr>
      <w:r>
        <w:rPr>
          <w:lang w:val="en-GB"/>
        </w:rPr>
        <w:t>Number representation</w:t>
      </w:r>
    </w:p>
    <w:p w14:paraId="5649300A" w14:textId="086728FB" w:rsidR="006C30F6" w:rsidRDefault="006C30F6" w:rsidP="006C30F6">
      <w:pPr>
        <w:ind w:firstLine="0"/>
        <w:rPr>
          <w:rFonts w:eastAsiaTheme="minorEastAsia"/>
          <w:lang w:val="en-GB"/>
        </w:rPr>
      </w:pPr>
      <w:r>
        <w:rPr>
          <w:rFonts w:eastAsiaTheme="minorEastAsia"/>
          <w:lang w:val="en-GB"/>
        </w:rPr>
        <w:tab/>
        <w:t xml:space="preserve">There are two options for number representation, </w:t>
      </w:r>
      <w:r w:rsidR="000A487B">
        <w:rPr>
          <w:rFonts w:eastAsiaTheme="minorEastAsia"/>
          <w:lang w:val="en-GB"/>
        </w:rPr>
        <w:t>these are floating point and fixed-point data types.</w:t>
      </w:r>
    </w:p>
    <w:p w14:paraId="0D19D415" w14:textId="7F261243" w:rsidR="00F41F69" w:rsidRDefault="000A487B" w:rsidP="00F41F69">
      <w:pPr>
        <w:ind w:firstLine="0"/>
        <w:rPr>
          <w:rFonts w:eastAsiaTheme="minorEastAsia"/>
          <w:lang w:val="en-GB"/>
        </w:rPr>
      </w:pPr>
      <w:r>
        <w:rPr>
          <w:rFonts w:eastAsiaTheme="minorEastAsia"/>
          <w:lang w:val="en-GB"/>
        </w:rPr>
        <w:tab/>
        <w:t>Floating point data type numbers consist of three parts</w:t>
      </w:r>
      <w:r w:rsidR="00F41F69">
        <w:rPr>
          <w:rFonts w:eastAsiaTheme="minorEastAsia"/>
          <w:lang w:val="en-GB"/>
        </w:rPr>
        <w:t xml:space="preserve">, </w:t>
      </w:r>
      <w:r w:rsidR="00714A08">
        <w:rPr>
          <w:rFonts w:eastAsiaTheme="minorEastAsia"/>
          <w:lang w:val="en-GB"/>
        </w:rPr>
        <w:t>a signum</w:t>
      </w:r>
      <w:r w:rsidR="00F41F69">
        <w:rPr>
          <w:rFonts w:eastAsiaTheme="minorEastAsia"/>
          <w:lang w:val="en-GB"/>
        </w:rPr>
        <w:t xml:space="preserve"> bit, exponent bits and fraction bits</w:t>
      </w:r>
      <w:r w:rsidR="00714A08">
        <w:rPr>
          <w:rFonts w:eastAsiaTheme="minorEastAsia"/>
          <w:lang w:val="en-GB"/>
        </w:rPr>
        <w:t xml:space="preserve">. </w:t>
      </w:r>
      <w:r w:rsidR="00B60AAA">
        <w:rPr>
          <w:rFonts w:eastAsiaTheme="minorEastAsia"/>
          <w:lang w:val="en-GB"/>
        </w:rPr>
        <w:t xml:space="preserve">The fraction bits represent the number itself, and the exponent bits </w:t>
      </w:r>
      <w:r w:rsidR="00DB4D2B">
        <w:rPr>
          <w:rFonts w:eastAsiaTheme="minorEastAsia"/>
          <w:lang w:val="en-GB"/>
        </w:rPr>
        <w:t xml:space="preserve">determine where the binary point is. Because of this, you can represent </w:t>
      </w:r>
      <w:r w:rsidR="00ED5B85">
        <w:rPr>
          <w:rFonts w:eastAsiaTheme="minorEastAsia"/>
          <w:lang w:val="en-GB"/>
        </w:rPr>
        <w:t>numbers in an enormous scale.</w:t>
      </w:r>
    </w:p>
    <w:p w14:paraId="0D94804C" w14:textId="05493D24" w:rsidR="0075184E" w:rsidRDefault="00ED5B85" w:rsidP="00F41F69">
      <w:pPr>
        <w:ind w:firstLine="0"/>
        <w:rPr>
          <w:rFonts w:eastAsiaTheme="minorEastAsia"/>
          <w:lang w:val="en-GB"/>
        </w:rPr>
      </w:pPr>
      <w:r>
        <w:rPr>
          <w:rFonts w:eastAsiaTheme="minorEastAsia"/>
          <w:lang w:val="en-GB"/>
        </w:rPr>
        <w:tab/>
        <w:t>Fixed-point numbers</w:t>
      </w:r>
      <w:r w:rsidR="000B6BDE">
        <w:rPr>
          <w:rFonts w:eastAsiaTheme="minorEastAsia"/>
          <w:lang w:val="en-GB"/>
        </w:rPr>
        <w:t>,</w:t>
      </w:r>
      <w:r>
        <w:rPr>
          <w:rFonts w:eastAsiaTheme="minorEastAsia"/>
          <w:lang w:val="en-GB"/>
        </w:rPr>
        <w:t xml:space="preserve"> on the other hand, have a signum bit and an integer part, with a pre-defined binary point. If we know the value </w:t>
      </w:r>
      <w:r w:rsidR="00C21F36">
        <w:rPr>
          <w:rFonts w:eastAsiaTheme="minorEastAsia"/>
          <w:lang w:val="en-GB"/>
        </w:rPr>
        <w:t>of the</w:t>
      </w:r>
      <w:r>
        <w:rPr>
          <w:rFonts w:eastAsiaTheme="minorEastAsia"/>
          <w:lang w:val="en-GB"/>
        </w:rPr>
        <w:t xml:space="preserve"> representable </w:t>
      </w:r>
      <w:r w:rsidR="00C21F36">
        <w:rPr>
          <w:rFonts w:eastAsiaTheme="minorEastAsia"/>
          <w:lang w:val="en-GB"/>
        </w:rPr>
        <w:t xml:space="preserve">number, fixed point representation is </w:t>
      </w:r>
      <w:r w:rsidR="007D79F2">
        <w:rPr>
          <w:rFonts w:eastAsiaTheme="minorEastAsia"/>
          <w:lang w:val="en-GB"/>
        </w:rPr>
        <w:t>more accurate than floating point.</w:t>
      </w:r>
    </w:p>
    <w:p w14:paraId="255E16E3" w14:textId="2FEE2C0E" w:rsidR="008E7531" w:rsidRDefault="007D79F2" w:rsidP="00F41F69">
      <w:pPr>
        <w:ind w:firstLine="0"/>
        <w:rPr>
          <w:rFonts w:eastAsiaTheme="minorEastAsia"/>
          <w:lang w:val="en-GB"/>
        </w:rPr>
      </w:pPr>
      <w:r>
        <w:rPr>
          <w:rFonts w:eastAsiaTheme="minorEastAsia"/>
          <w:lang w:val="en-GB"/>
        </w:rPr>
        <w:t>But if we don’t know the exact range, th</w:t>
      </w:r>
      <w:r w:rsidR="00354D44">
        <w:rPr>
          <w:rFonts w:eastAsiaTheme="minorEastAsia"/>
          <w:lang w:val="en-GB"/>
        </w:rPr>
        <w:t>en the following problems may occur:</w:t>
      </w:r>
    </w:p>
    <w:p w14:paraId="1C8B418A" w14:textId="18EDE957" w:rsidR="008E7531" w:rsidRDefault="00354D44" w:rsidP="00354D44">
      <w:pPr>
        <w:pStyle w:val="ListParagraph"/>
        <w:numPr>
          <w:ilvl w:val="0"/>
          <w:numId w:val="9"/>
        </w:numPr>
        <w:rPr>
          <w:rFonts w:eastAsiaTheme="minorEastAsia"/>
          <w:lang w:val="en-GB"/>
        </w:rPr>
      </w:pPr>
      <w:r>
        <w:rPr>
          <w:rFonts w:eastAsiaTheme="minorEastAsia"/>
          <w:lang w:val="en-GB"/>
        </w:rPr>
        <w:t xml:space="preserve">Its range is much lower than using floating point. </w:t>
      </w:r>
      <w:r w:rsidR="00F04B53">
        <w:rPr>
          <w:rFonts w:eastAsiaTheme="minorEastAsia"/>
          <w:lang w:val="en-GB"/>
        </w:rPr>
        <w:t>If the representable number is bigger than the limit, the fixed-point number overflows</w:t>
      </w:r>
      <w:r w:rsidR="00F26311">
        <w:rPr>
          <w:rFonts w:eastAsiaTheme="minorEastAsia"/>
          <w:lang w:val="en-GB"/>
        </w:rPr>
        <w:t>.</w:t>
      </w:r>
    </w:p>
    <w:p w14:paraId="7A1D7C9A" w14:textId="2EFEEFFB" w:rsidR="00354D44" w:rsidRPr="00354D44" w:rsidRDefault="00354D44" w:rsidP="00354D44">
      <w:pPr>
        <w:pStyle w:val="ListParagraph"/>
        <w:numPr>
          <w:ilvl w:val="0"/>
          <w:numId w:val="9"/>
        </w:numPr>
        <w:rPr>
          <w:rFonts w:eastAsiaTheme="minorEastAsia"/>
          <w:lang w:val="en-GB"/>
        </w:rPr>
      </w:pPr>
      <w:r>
        <w:rPr>
          <w:rFonts w:eastAsiaTheme="minorEastAsia"/>
          <w:lang w:val="en-GB"/>
        </w:rPr>
        <w:t xml:space="preserve">If the representable number is small compared to the maximum representable value, it will contain a lot of unnecessary zeros, and </w:t>
      </w:r>
      <w:r w:rsidR="000B6BDE">
        <w:rPr>
          <w:rFonts w:eastAsiaTheme="minorEastAsia"/>
          <w:lang w:val="en-GB"/>
        </w:rPr>
        <w:t>it will be inaccurate.</w:t>
      </w:r>
    </w:p>
    <w:p w14:paraId="3D7BE842" w14:textId="394EF0F0" w:rsidR="00F26311" w:rsidRDefault="003B2960" w:rsidP="00F26311">
      <w:pPr>
        <w:rPr>
          <w:rFonts w:eastAsiaTheme="minorEastAsia"/>
          <w:lang w:val="en-GB"/>
        </w:rPr>
      </w:pPr>
      <w:r>
        <w:rPr>
          <w:rFonts w:eastAsiaTheme="minorEastAsia"/>
          <w:lang w:val="en-GB"/>
        </w:rPr>
        <w:t>I use</w:t>
      </w:r>
      <w:r w:rsidR="000D4450">
        <w:rPr>
          <w:rFonts w:eastAsiaTheme="minorEastAsia"/>
          <w:lang w:val="en-GB"/>
        </w:rPr>
        <w:t xml:space="preserve"> only</w:t>
      </w:r>
      <w:r>
        <w:rPr>
          <w:rFonts w:eastAsiaTheme="minorEastAsia"/>
          <w:lang w:val="en-GB"/>
        </w:rPr>
        <w:t xml:space="preserve"> fixed-point data types in the model, because </w:t>
      </w:r>
      <w:r w:rsidR="002C08CB">
        <w:rPr>
          <w:rFonts w:eastAsiaTheme="minorEastAsia"/>
          <w:lang w:val="en-GB"/>
        </w:rPr>
        <w:t>it is much faster for</w:t>
      </w:r>
      <w:r>
        <w:rPr>
          <w:rFonts w:eastAsiaTheme="minorEastAsia"/>
          <w:lang w:val="en-GB"/>
        </w:rPr>
        <w:t xml:space="preserve"> FP</w:t>
      </w:r>
      <w:r w:rsidR="002C08CB">
        <w:rPr>
          <w:rFonts w:eastAsiaTheme="minorEastAsia"/>
          <w:lang w:val="en-GB"/>
        </w:rPr>
        <w:t>GA</w:t>
      </w:r>
      <w:r>
        <w:rPr>
          <w:rFonts w:eastAsiaTheme="minorEastAsia"/>
          <w:lang w:val="en-GB"/>
        </w:rPr>
        <w:t xml:space="preserve"> calcula</w:t>
      </w:r>
      <w:r w:rsidR="002C08CB">
        <w:rPr>
          <w:rFonts w:eastAsiaTheme="minorEastAsia"/>
          <w:lang w:val="en-GB"/>
        </w:rPr>
        <w:t xml:space="preserve">tions, and it is </w:t>
      </w:r>
      <w:proofErr w:type="gramStart"/>
      <w:r w:rsidR="002C08CB">
        <w:rPr>
          <w:rFonts w:eastAsiaTheme="minorEastAsia"/>
          <w:lang w:val="en-GB"/>
        </w:rPr>
        <w:t>pretty easy</w:t>
      </w:r>
      <w:proofErr w:type="gramEnd"/>
      <w:r w:rsidR="002C08CB">
        <w:rPr>
          <w:rFonts w:eastAsiaTheme="minorEastAsia"/>
          <w:lang w:val="en-GB"/>
        </w:rPr>
        <w:t xml:space="preserve"> to know the ranges of the variables in the model </w:t>
      </w:r>
      <w:r>
        <w:rPr>
          <w:rFonts w:eastAsiaTheme="minorEastAsia"/>
          <w:lang w:val="en-GB"/>
        </w:rPr>
        <w:t>(HDL Coding mostly supports fixed-point data types only).</w:t>
      </w:r>
      <w:r w:rsidR="001D2E42">
        <w:rPr>
          <w:rFonts w:eastAsiaTheme="minorEastAsia"/>
          <w:lang w:val="en-GB"/>
        </w:rPr>
        <w:t xml:space="preserve"> </w:t>
      </w:r>
    </w:p>
    <w:p w14:paraId="247DF33E" w14:textId="32D0C545" w:rsidR="000D7AB5" w:rsidRDefault="000D7AB5" w:rsidP="000D7AB5">
      <w:pPr>
        <w:pStyle w:val="Heading3"/>
        <w:rPr>
          <w:rFonts w:eastAsiaTheme="minorEastAsia"/>
          <w:lang w:val="en-GB"/>
        </w:rPr>
      </w:pPr>
      <w:r>
        <w:rPr>
          <w:rFonts w:eastAsiaTheme="minorEastAsia"/>
          <w:lang w:val="en-GB"/>
        </w:rPr>
        <w:lastRenderedPageBreak/>
        <w:t>Discrete numerical approximation methods</w:t>
      </w:r>
    </w:p>
    <w:p w14:paraId="0E2CAEA7" w14:textId="2CB5FE3A" w:rsidR="00CA222C" w:rsidRPr="00CA222C" w:rsidRDefault="00B6689E" w:rsidP="00B6689E">
      <w:pPr>
        <w:ind w:left="696"/>
        <w:rPr>
          <w:rFonts w:eastAsiaTheme="minorEastAsia"/>
          <w:lang w:val="en-GB"/>
        </w:rPr>
      </w:pPr>
      <w:r>
        <w:rPr>
          <w:rFonts w:eastAsiaTheme="minorEastAsia"/>
          <w:lang w:val="en-GB"/>
        </w:rPr>
        <w:t>For approximating differential equations solutions, we can use any of the Runge-Kutta methods. The</w:t>
      </w:r>
      <w:r w:rsidR="0061528B">
        <w:rPr>
          <w:rFonts w:eastAsiaTheme="minorEastAsia"/>
          <w:lang w:val="en-GB"/>
        </w:rPr>
        <w:t xml:space="preserve"> first-order</w:t>
      </w:r>
      <w:r w:rsidR="00F237D3">
        <w:rPr>
          <w:rFonts w:eastAsiaTheme="minorEastAsia"/>
          <w:lang w:val="en-GB"/>
        </w:rPr>
        <w:t xml:space="preserve"> Runge-Kutta method is the Euler method. The </w:t>
      </w:r>
      <w:r w:rsidR="0061528B">
        <w:rPr>
          <w:rFonts w:eastAsiaTheme="minorEastAsia"/>
          <w:lang w:val="en-GB"/>
        </w:rPr>
        <w:t>expli</w:t>
      </w:r>
      <w:r w:rsidR="00F237D3">
        <w:rPr>
          <w:rFonts w:eastAsiaTheme="minorEastAsia"/>
          <w:lang w:val="en-GB"/>
        </w:rPr>
        <w:t xml:space="preserve">cit Euler </w:t>
      </w:r>
      <w:r w:rsidR="0061528B">
        <w:rPr>
          <w:rFonts w:eastAsiaTheme="minorEastAsia"/>
          <w:lang w:val="en-GB"/>
        </w:rPr>
        <w:t>method looks like the following:</w:t>
      </w:r>
    </w:p>
    <w:p w14:paraId="11DDA13F" w14:textId="35A2E6D6" w:rsidR="000D7AB5" w:rsidRPr="00CC45A9" w:rsidRDefault="0061528B" w:rsidP="0061528B">
      <w:pPr>
        <w:ind w:left="720"/>
        <w:rPr>
          <w:lang w:val="en-GB"/>
        </w:rPr>
      </w:pPr>
      <m:oMathPara>
        <m:oMath>
          <m:r>
            <w:rPr>
              <w:rFonts w:ascii="Cambria Math" w:hAnsi="Cambria Math"/>
              <w:lang w:val="en-GB"/>
            </w:rPr>
            <m:t>y[n+1]=y[n]+</m:t>
          </m:r>
          <w:commentRangeStart w:id="3"/>
          <m:r>
            <w:rPr>
              <w:rFonts w:ascii="Cambria Math" w:hAnsi="Cambria Math"/>
              <w:lang w:val="en-GB"/>
            </w:rPr>
            <m:t>Ts</m:t>
          </m:r>
          <w:commentRangeEnd w:id="3"/>
          <m:r>
            <m:rPr>
              <m:sty m:val="p"/>
            </m:rPr>
            <w:rPr>
              <w:rStyle w:val="CommentReference"/>
              <w:lang w:val="en-GB"/>
            </w:rPr>
            <w:commentReference w:id="3"/>
          </m:r>
          <m:r>
            <w:rPr>
              <w:rFonts w:ascii="Cambria Math" w:hAnsi="Cambria Math"/>
              <w:lang w:val="en-GB"/>
            </w:rPr>
            <m:t>∙f(y[n],t</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m:t>
          </m:r>
        </m:oMath>
      </m:oMathPara>
    </w:p>
    <w:p w14:paraId="457E7E14" w14:textId="023CD270" w:rsidR="00CC45A9" w:rsidRPr="0061528B" w:rsidRDefault="00A37B1A" w:rsidP="00CC45A9">
      <w:pPr>
        <w:rPr>
          <w:lang w:val="en-GB"/>
        </w:rPr>
      </w:pPr>
      <w:r>
        <w:rPr>
          <w:lang w:val="en-GB"/>
        </w:rPr>
        <w:t xml:space="preserve">Where </w:t>
      </w:r>
      <w:r w:rsidRPr="00A37B1A">
        <w:rPr>
          <w:i/>
          <w:lang w:val="en-GB"/>
        </w:rPr>
        <w:t>y</w:t>
      </w:r>
      <w:r>
        <w:rPr>
          <w:lang w:val="en-GB"/>
        </w:rPr>
        <w:t xml:space="preserve"> stands for the variable, </w:t>
      </w:r>
      <w:r w:rsidRPr="00A37B1A">
        <w:rPr>
          <w:i/>
          <w:lang w:val="en-GB"/>
        </w:rPr>
        <w:t>t</w:t>
      </w:r>
      <w:r>
        <w:rPr>
          <w:lang w:val="en-GB"/>
        </w:rPr>
        <w:t xml:space="preserve"> stands for time and </w:t>
      </w:r>
      <w:r w:rsidRPr="00A37B1A">
        <w:rPr>
          <w:i/>
          <w:lang w:val="en-GB"/>
        </w:rPr>
        <w:t>Ts</w:t>
      </w:r>
      <w:r>
        <w:rPr>
          <w:lang w:val="en-GB"/>
        </w:rPr>
        <w:t xml:space="preserve"> stands for the fundamental step size. </w:t>
      </w:r>
    </w:p>
    <w:p w14:paraId="1028BCD3" w14:textId="38822843" w:rsidR="006C30F6" w:rsidRPr="00B6719C" w:rsidRDefault="006C30F6" w:rsidP="0061528B">
      <w:pPr>
        <w:ind w:firstLine="708"/>
        <w:rPr>
          <w:lang w:val="en-GB"/>
        </w:rPr>
      </w:pPr>
      <w:commentRangeStart w:id="4"/>
      <w:commentRangeEnd w:id="4"/>
      <w:r w:rsidRPr="00B6719C">
        <w:rPr>
          <w:rStyle w:val="CommentReference"/>
          <w:lang w:val="en-GB"/>
        </w:rPr>
        <w:commentReference w:id="4"/>
      </w:r>
      <w:r w:rsidR="0061528B">
        <w:rPr>
          <w:lang w:val="en-GB"/>
        </w:rPr>
        <w:t>While the implicit</w:t>
      </w:r>
      <w:r w:rsidRPr="00B6719C">
        <w:rPr>
          <w:lang w:val="en-GB"/>
        </w:rPr>
        <w:t xml:space="preserve"> Euler-method</w:t>
      </w:r>
      <w:r w:rsidR="0061528B">
        <w:rPr>
          <w:lang w:val="en-GB"/>
        </w:rPr>
        <w:t>:</w:t>
      </w:r>
      <w:r w:rsidRPr="00B6719C">
        <w:rPr>
          <w:lang w:val="en-GB"/>
        </w:rPr>
        <w:t xml:space="preserve"> </w:t>
      </w:r>
    </w:p>
    <w:p w14:paraId="05E0AA45" w14:textId="744F571F" w:rsidR="006C30F6" w:rsidRPr="0061528B" w:rsidRDefault="006C30F6" w:rsidP="006C30F6">
      <w:pPr>
        <w:ind w:left="720"/>
        <w:rPr>
          <w:lang w:val="en-GB"/>
        </w:rPr>
      </w:pPr>
      <m:oMathPara>
        <m:oMath>
          <m:r>
            <w:rPr>
              <w:rFonts w:ascii="Cambria Math" w:hAnsi="Cambria Math"/>
              <w:lang w:val="en-GB"/>
            </w:rPr>
            <m:t>y[n+1]=y[n]+</m:t>
          </m:r>
          <w:commentRangeStart w:id="5"/>
          <m:r>
            <w:rPr>
              <w:rFonts w:ascii="Cambria Math" w:hAnsi="Cambria Math"/>
              <w:lang w:val="en-GB"/>
            </w:rPr>
            <m:t>Ts</m:t>
          </m:r>
          <w:commentRangeEnd w:id="5"/>
          <m:r>
            <m:rPr>
              <m:sty m:val="p"/>
            </m:rPr>
            <w:rPr>
              <w:rStyle w:val="CommentReference"/>
              <w:lang w:val="en-GB"/>
            </w:rPr>
            <w:commentReference w:id="5"/>
          </m:r>
          <m:r>
            <w:rPr>
              <w:rFonts w:ascii="Cambria Math" w:hAnsi="Cambria Math"/>
              <w:lang w:val="en-GB"/>
            </w:rPr>
            <m:t>∙f(y</m:t>
          </m:r>
          <m:d>
            <m:dPr>
              <m:begChr m:val="["/>
              <m:endChr m:val="]"/>
              <m:ctrlPr>
                <w:rPr>
                  <w:rFonts w:ascii="Cambria Math" w:hAnsi="Cambria Math"/>
                  <w:i/>
                  <w:lang w:val="en-GB"/>
                </w:rPr>
              </m:ctrlPr>
            </m:dPr>
            <m:e>
              <m:r>
                <w:rPr>
                  <w:rFonts w:ascii="Cambria Math" w:hAnsi="Cambria Math"/>
                  <w:lang w:val="en-GB"/>
                </w:rPr>
                <m:t>n+1</m:t>
              </m:r>
            </m:e>
          </m:d>
          <m:r>
            <w:rPr>
              <w:rFonts w:ascii="Cambria Math" w:hAnsi="Cambria Math"/>
              <w:lang w:val="en-GB"/>
            </w:rPr>
            <m:t>,t</m:t>
          </m:r>
          <m:d>
            <m:dPr>
              <m:begChr m:val="["/>
              <m:endChr m:val="]"/>
              <m:ctrlPr>
                <w:rPr>
                  <w:rFonts w:ascii="Cambria Math" w:hAnsi="Cambria Math"/>
                  <w:i/>
                  <w:lang w:val="en-GB"/>
                </w:rPr>
              </m:ctrlPr>
            </m:dPr>
            <m:e>
              <m:r>
                <w:rPr>
                  <w:rFonts w:ascii="Cambria Math" w:hAnsi="Cambria Math"/>
                  <w:lang w:val="en-GB"/>
                </w:rPr>
                <m:t>n+1</m:t>
              </m:r>
            </m:e>
          </m:d>
          <m:r>
            <w:rPr>
              <w:rFonts w:ascii="Cambria Math" w:hAnsi="Cambria Math"/>
              <w:lang w:val="en-GB"/>
            </w:rPr>
            <m:t>)</m:t>
          </m:r>
        </m:oMath>
      </m:oMathPara>
    </w:p>
    <w:p w14:paraId="669D330F" w14:textId="39193B8E" w:rsidR="0061528B" w:rsidRDefault="0061528B" w:rsidP="0061528B">
      <w:pPr>
        <w:rPr>
          <w:lang w:val="en-GB"/>
        </w:rPr>
      </w:pPr>
      <w:r>
        <w:rPr>
          <w:lang w:val="en-GB"/>
        </w:rPr>
        <w:t xml:space="preserve">These are one-step solutions, which are </w:t>
      </w:r>
      <w:proofErr w:type="gramStart"/>
      <w:r>
        <w:rPr>
          <w:lang w:val="en-GB"/>
        </w:rPr>
        <w:t>really simple</w:t>
      </w:r>
      <w:proofErr w:type="gramEnd"/>
      <w:r>
        <w:rPr>
          <w:lang w:val="en-GB"/>
        </w:rPr>
        <w:t xml:space="preserve"> and can be calculated very quickly. </w:t>
      </w:r>
    </w:p>
    <w:p w14:paraId="651A5495" w14:textId="3DCDC0C4" w:rsidR="0061528B" w:rsidRDefault="0061528B" w:rsidP="0061528B">
      <w:pPr>
        <w:rPr>
          <w:lang w:val="en-GB"/>
        </w:rPr>
      </w:pPr>
      <w:r>
        <w:rPr>
          <w:lang w:val="en-GB"/>
        </w:rPr>
        <w:t>There are mor</w:t>
      </w:r>
      <w:r w:rsidR="00F7059C">
        <w:rPr>
          <w:lang w:val="en-GB"/>
        </w:rPr>
        <w:t>e</w:t>
      </w:r>
      <w:r>
        <w:rPr>
          <w:lang w:val="en-GB"/>
        </w:rPr>
        <w:t xml:space="preserve"> complicated Runge-Kutta methods, like the fourth-order and the second-order Runge-Kutta. For example, the second-order</w:t>
      </w:r>
      <w:r w:rsidR="00063C7D">
        <w:rPr>
          <w:lang w:val="en-GB"/>
        </w:rPr>
        <w:t xml:space="preserve"> explicit</w:t>
      </w:r>
      <w:r>
        <w:rPr>
          <w:lang w:val="en-GB"/>
        </w:rPr>
        <w:t xml:space="preserve"> Runge-Kutta method is a two-step method, which calculates as follows:</w:t>
      </w:r>
    </w:p>
    <w:p w14:paraId="25C6384D" w14:textId="0C3F9E6E" w:rsidR="00063C7D" w:rsidRPr="00F7059C" w:rsidRDefault="00E17A8D" w:rsidP="00063C7D">
      <w:pPr>
        <w:rPr>
          <w:lang w:val="en-GB"/>
        </w:rPr>
      </w:pPr>
      <m:oMathPara>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1</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,t</m:t>
              </m:r>
              <m:d>
                <m:dPr>
                  <m:begChr m:val="["/>
                  <m:endChr m:val="]"/>
                  <m:ctrlPr>
                    <w:rPr>
                      <w:rFonts w:ascii="Cambria Math" w:hAnsi="Cambria Math"/>
                      <w:i/>
                      <w:lang w:val="en-GB"/>
                    </w:rPr>
                  </m:ctrlPr>
                </m:dPr>
                <m:e>
                  <m:r>
                    <w:rPr>
                      <w:rFonts w:ascii="Cambria Math" w:hAnsi="Cambria Math"/>
                      <w:lang w:val="en-GB"/>
                    </w:rPr>
                    <m:t>n</m:t>
                  </m:r>
                </m:e>
              </m:d>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2</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n-1</m:t>
                  </m:r>
                </m:e>
              </m:d>
              <m:r>
                <w:rPr>
                  <w:rFonts w:ascii="Cambria Math" w:hAnsi="Cambria Math"/>
                  <w:lang w:val="en-GB"/>
                </w:rPr>
                <m:t>+0.5∙Ts∙</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1</m:t>
                  </m:r>
                </m:sub>
              </m:sSub>
              <m:r>
                <w:rPr>
                  <w:rFonts w:ascii="Cambria Math" w:hAnsi="Cambria Math"/>
                  <w:lang w:val="en-GB"/>
                </w:rPr>
                <m:t>,t</m:t>
              </m:r>
              <m:d>
                <m:dPr>
                  <m:begChr m:val="["/>
                  <m:endChr m:val="]"/>
                  <m:ctrlPr>
                    <w:rPr>
                      <w:rFonts w:ascii="Cambria Math" w:hAnsi="Cambria Math"/>
                      <w:i/>
                      <w:lang w:val="en-GB"/>
                    </w:rPr>
                  </m:ctrlPr>
                </m:dPr>
                <m:e>
                  <m:r>
                    <w:rPr>
                      <w:rFonts w:ascii="Cambria Math" w:hAnsi="Cambria Math"/>
                      <w:lang w:val="en-GB"/>
                    </w:rPr>
                    <m:t>n-1</m:t>
                  </m:r>
                </m:e>
              </m:d>
              <m:r>
                <w:rPr>
                  <w:rFonts w:ascii="Cambria Math" w:hAnsi="Cambria Math"/>
                  <w:lang w:val="en-GB"/>
                </w:rPr>
                <m:t>+0.5∙Ts</m:t>
              </m:r>
            </m:e>
          </m:d>
        </m:oMath>
      </m:oMathPara>
    </w:p>
    <w:p w14:paraId="2638BC75" w14:textId="251C8714" w:rsidR="0061528B" w:rsidRPr="00A37B1A" w:rsidRDefault="00A37B1A" w:rsidP="0061528B">
      <w:pPr>
        <w:rPr>
          <w:lang w:val="en-GB"/>
        </w:rPr>
      </w:pPr>
      <m:oMathPara>
        <m:oMath>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n+1</m:t>
              </m:r>
            </m:e>
          </m:d>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m:t>
          </m:r>
          <w:commentRangeStart w:id="6"/>
          <m:r>
            <w:rPr>
              <w:rFonts w:ascii="Cambria Math" w:hAnsi="Cambria Math"/>
              <w:lang w:val="en-GB"/>
            </w:rPr>
            <m:t>Ts</m:t>
          </m:r>
          <w:commentRangeEnd w:id="6"/>
          <m:r>
            <m:rPr>
              <m:sty m:val="p"/>
            </m:rPr>
            <w:rPr>
              <w:rStyle w:val="CommentReference"/>
              <w:lang w:val="en-GB"/>
            </w:rPr>
            <w:commentReference w:id="6"/>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2</m:t>
              </m:r>
            </m:sub>
          </m:sSub>
        </m:oMath>
      </m:oMathPara>
    </w:p>
    <w:p w14:paraId="5276CA67" w14:textId="4309DB88" w:rsidR="00A37B1A" w:rsidRPr="00A37B1A" w:rsidRDefault="00A37B1A" w:rsidP="0061528B">
      <w:pPr>
        <w:rPr>
          <w:lang w:val="en-GB"/>
        </w:rPr>
      </w:pPr>
      <w:r>
        <w:rPr>
          <w:lang w:val="en-GB"/>
        </w:rPr>
        <w:t xml:space="preserve">The error of the Runge-Kutta methods are determined by the fundamental step size. The global error of each method is </w:t>
      </w:r>
      <w:r w:rsidR="004B0D34">
        <w:rPr>
          <w:lang w:val="en-GB"/>
        </w:rPr>
        <w:t>proportional to the step size raised to the power of the Runge-</w:t>
      </w:r>
      <w:proofErr w:type="spellStart"/>
      <w:r w:rsidR="004B0D34">
        <w:rPr>
          <w:lang w:val="en-GB"/>
        </w:rPr>
        <w:t>Kutta’s</w:t>
      </w:r>
      <w:proofErr w:type="spellEnd"/>
      <w:r w:rsidR="004B0D34">
        <w:rPr>
          <w:lang w:val="en-GB"/>
        </w:rPr>
        <w:t xml:space="preserve"> order.</w:t>
      </w:r>
    </w:p>
    <w:p w14:paraId="6F928AF3" w14:textId="18C98551" w:rsidR="00B22C64" w:rsidRDefault="00B22C64" w:rsidP="00B22C64">
      <w:pPr>
        <w:ind w:firstLine="0"/>
        <w:rPr>
          <w:lang w:val="en-GB"/>
        </w:rPr>
      </w:pPr>
      <w:r>
        <w:rPr>
          <w:lang w:val="en-GB"/>
        </w:rPr>
        <w:tab/>
      </w:r>
      <w:r w:rsidR="004B0D34">
        <w:rPr>
          <w:lang w:val="en-GB"/>
        </w:rPr>
        <w:t>Therefore, t</w:t>
      </w:r>
      <w:r>
        <w:rPr>
          <w:lang w:val="en-GB"/>
        </w:rPr>
        <w:t>h</w:t>
      </w:r>
      <w:r w:rsidR="00465DDE">
        <w:rPr>
          <w:lang w:val="en-GB"/>
        </w:rPr>
        <w:t>ese higher-order Runge-Kutta methods are much more precise, than the Euler method, but they are more complicated, and are much harder to compute.</w:t>
      </w:r>
      <w:r w:rsidR="00A37B1A">
        <w:rPr>
          <w:lang w:val="en-GB"/>
        </w:rPr>
        <w:t xml:space="preserve"> </w:t>
      </w:r>
    </w:p>
    <w:p w14:paraId="23EB3658" w14:textId="3B0F914B" w:rsidR="00F7059C" w:rsidRPr="00B6719C" w:rsidRDefault="00465DDE" w:rsidP="00423C8F">
      <w:pPr>
        <w:ind w:firstLine="0"/>
        <w:rPr>
          <w:lang w:val="en-GB"/>
        </w:rPr>
      </w:pPr>
      <w:r>
        <w:rPr>
          <w:lang w:val="en-GB"/>
        </w:rPr>
        <w:tab/>
        <w:t xml:space="preserve">With using higher-order Runge-Kutta methods, the simulation can be more precise. However, with the Euler-method, the easier computations make me able to reduce the fundamental step size. This compensates the bigger </w:t>
      </w:r>
      <w:r w:rsidR="00423C8F">
        <w:rPr>
          <w:lang w:val="en-GB"/>
        </w:rPr>
        <w:t>error and</w:t>
      </w:r>
      <w:r>
        <w:rPr>
          <w:lang w:val="en-GB"/>
        </w:rPr>
        <w:t xml:space="preserve"> reducing the step size is very good for the other calculations in the model. </w:t>
      </w:r>
    </w:p>
    <w:p w14:paraId="472D7D35" w14:textId="0D5975B8" w:rsidR="00423C8F" w:rsidRDefault="00423C8F" w:rsidP="006C30F6">
      <w:pPr>
        <w:rPr>
          <w:lang w:val="en-GB"/>
        </w:rPr>
      </w:pPr>
      <w:r>
        <w:rPr>
          <w:lang w:val="en-GB"/>
        </w:rPr>
        <w:t>For example, here is the differential equation of the inductivity, which I want to</w:t>
      </w:r>
      <w:r w:rsidR="00B23549">
        <w:rPr>
          <w:lang w:val="en-GB"/>
        </w:rPr>
        <w:t xml:space="preserve"> </w:t>
      </w:r>
      <w:r>
        <w:rPr>
          <w:lang w:val="en-GB"/>
        </w:rPr>
        <w:t>implement in my model in discrete time:</w:t>
      </w:r>
    </w:p>
    <w:commentRangeStart w:id="7"/>
    <w:p w14:paraId="301D1413" w14:textId="155A604F" w:rsidR="006C30F6" w:rsidRPr="00B6719C" w:rsidRDefault="00E17A8D" w:rsidP="006C30F6">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L</m:t>
              </m:r>
            </m:sub>
          </m:sSub>
          <m:r>
            <w:rPr>
              <w:rFonts w:ascii="Cambria Math" w:hAnsi="Cambria Math"/>
              <w:lang w:val="en-GB"/>
            </w:rPr>
            <m:t>(t)=L∙</m:t>
          </m:r>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L</m:t>
                  </m:r>
                </m:sub>
              </m:sSub>
              <m:r>
                <w:rPr>
                  <w:rFonts w:ascii="Cambria Math" w:hAnsi="Cambria Math"/>
                  <w:lang w:val="en-GB"/>
                </w:rPr>
                <m:t>(t)</m:t>
              </m:r>
            </m:num>
            <m:den>
              <m:r>
                <w:rPr>
                  <w:rFonts w:ascii="Cambria Math" w:hAnsi="Cambria Math"/>
                  <w:lang w:val="en-GB"/>
                </w:rPr>
                <m:t>dt</m:t>
              </m:r>
            </m:den>
          </m:f>
          <w:commentRangeEnd w:id="7"/>
          <m:r>
            <m:rPr>
              <m:sty m:val="p"/>
            </m:rPr>
            <w:rPr>
              <w:rStyle w:val="CommentReference"/>
              <w:lang w:val="en-GB"/>
            </w:rPr>
            <w:commentReference w:id="7"/>
          </m:r>
        </m:oMath>
      </m:oMathPara>
    </w:p>
    <w:p w14:paraId="6697DB17" w14:textId="2C6F4F0A" w:rsidR="006C30F6" w:rsidRPr="00B6719C" w:rsidRDefault="006C30F6" w:rsidP="006C30F6">
      <w:pPr>
        <w:rPr>
          <w:rFonts w:eastAsiaTheme="minorEastAsia"/>
          <w:lang w:val="en-GB"/>
        </w:rPr>
      </w:pPr>
      <w:r w:rsidRPr="00B6719C">
        <w:rPr>
          <w:rFonts w:eastAsiaTheme="minorEastAsia"/>
          <w:lang w:val="en-GB"/>
        </w:rPr>
        <w:t>Examining a s</w:t>
      </w:r>
      <w:r w:rsidR="00423C8F">
        <w:rPr>
          <w:rFonts w:eastAsiaTheme="minorEastAsia"/>
          <w:lang w:val="en-GB"/>
        </w:rPr>
        <w:t>tep size</w:t>
      </w:r>
      <w:r w:rsidRPr="00B6719C">
        <w:rPr>
          <w:rFonts w:eastAsiaTheme="minorEastAsia"/>
          <w:lang w:val="en-GB"/>
        </w:rPr>
        <w:t xml:space="preserve"> interval:</w:t>
      </w:r>
    </w:p>
    <w:p w14:paraId="6ABCF86A" w14:textId="77777777" w:rsidR="006C30F6" w:rsidRPr="00B6719C" w:rsidRDefault="00E17A8D" w:rsidP="006C30F6">
      <w:pPr>
        <w:rPr>
          <w:rFonts w:eastAsiaTheme="minorEastAsia"/>
          <w:lang w:val="en-GB"/>
        </w:rPr>
      </w:pPr>
      <m:oMathPara>
        <m:oMath>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Ts</m:t>
              </m:r>
            </m:sup>
            <m:e>
              <m:r>
                <w:rPr>
                  <w:rFonts w:ascii="Cambria Math" w:hAnsi="Cambria Math"/>
                  <w:lang w:val="en-GB"/>
                </w:rPr>
                <m:t>d</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L</m:t>
                  </m:r>
                </m:sub>
              </m:sSub>
              <m:r>
                <w:rPr>
                  <w:rFonts w:ascii="Cambria Math" w:hAnsi="Cambria Math"/>
                  <w:lang w:val="en-GB"/>
                </w:rPr>
                <m:t>(t)</m:t>
              </m:r>
            </m:e>
          </m:nary>
          <m:r>
            <w:rPr>
              <w:rFonts w:ascii="Cambria Math" w:hAnsi="Cambria Math"/>
              <w:lang w:val="en-GB"/>
            </w:rPr>
            <m:t>=</m:t>
          </m:r>
          <m:nary>
            <m:naryPr>
              <m:limLoc m:val="subSup"/>
              <m:ctrlPr>
                <w:rPr>
                  <w:rFonts w:ascii="Cambria Math" w:hAnsi="Cambria Math"/>
                  <w:i/>
                  <w:lang w:val="en-GB"/>
                </w:rPr>
              </m:ctrlPr>
            </m:naryPr>
            <m:sub>
              <m:r>
                <w:rPr>
                  <w:rFonts w:ascii="Cambria Math" w:hAnsi="Cambria Math"/>
                  <w:lang w:val="en-GB"/>
                </w:rPr>
                <m:t>0</m:t>
              </m:r>
            </m:sub>
            <m:sup>
              <m:r>
                <w:rPr>
                  <w:rFonts w:ascii="Cambria Math" w:hAnsi="Cambria Math"/>
                  <w:lang w:val="en-GB"/>
                </w:rPr>
                <m:t>Ts</m:t>
              </m:r>
            </m:sup>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L</m:t>
                      </m:r>
                    </m:sub>
                  </m:sSub>
                  <m:r>
                    <w:rPr>
                      <w:rFonts w:ascii="Cambria Math" w:hAnsi="Cambria Math"/>
                      <w:lang w:val="en-GB"/>
                    </w:rPr>
                    <m:t>(t)</m:t>
                  </m:r>
                </m:num>
                <m:den>
                  <m:r>
                    <w:rPr>
                      <w:rFonts w:ascii="Cambria Math" w:hAnsi="Cambria Math"/>
                      <w:lang w:val="en-GB"/>
                    </w:rPr>
                    <m:t>L</m:t>
                  </m:r>
                </m:den>
              </m:f>
              <m:r>
                <w:rPr>
                  <w:rFonts w:ascii="Cambria Math" w:hAnsi="Cambria Math"/>
                  <w:lang w:val="en-GB"/>
                </w:rPr>
                <m:t>dt</m:t>
              </m:r>
            </m:e>
          </m:nary>
        </m:oMath>
      </m:oMathPara>
    </w:p>
    <w:p w14:paraId="6E92EC65" w14:textId="77777777" w:rsidR="006C30F6" w:rsidRPr="00B6719C" w:rsidRDefault="006C30F6" w:rsidP="00423C8F">
      <w:pPr>
        <w:ind w:firstLine="708"/>
        <w:rPr>
          <w:rFonts w:eastAsiaTheme="minorEastAsia"/>
          <w:lang w:val="en-GB"/>
        </w:rPr>
      </w:pPr>
      <w:r w:rsidRPr="00B6719C">
        <w:rPr>
          <w:rFonts w:eastAsiaTheme="minorEastAsia"/>
          <w:lang w:val="en-GB"/>
        </w:rPr>
        <w:t>Converting the equation using the backward Euler method:</w:t>
      </w:r>
    </w:p>
    <w:p w14:paraId="20C13392" w14:textId="77777777" w:rsidR="00423C8F" w:rsidRDefault="00E17A8D" w:rsidP="00423C8F">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n+1</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L</m:t>
              </m:r>
            </m:sub>
          </m:sSub>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L</m:t>
                  </m:r>
                </m:sub>
              </m:sSub>
              <m:r>
                <w:rPr>
                  <w:rFonts w:ascii="Cambria Math" w:hAnsi="Cambria Math"/>
                  <w:lang w:val="en-GB"/>
                </w:rPr>
                <m:t>[n+1]</m:t>
              </m:r>
            </m:num>
            <m:den>
              <m:r>
                <w:rPr>
                  <w:rFonts w:ascii="Cambria Math" w:hAnsi="Cambria Math"/>
                  <w:lang w:val="en-GB"/>
                </w:rPr>
                <m:t>L</m:t>
              </m:r>
            </m:den>
          </m:f>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m:t>
              </m:r>
            </m:sub>
          </m:sSub>
        </m:oMath>
      </m:oMathPara>
    </w:p>
    <w:p w14:paraId="10468686" w14:textId="398E060E" w:rsidR="00423C8F" w:rsidRPr="001D2E42" w:rsidRDefault="00423C8F" w:rsidP="00817362">
      <w:pPr>
        <w:ind w:firstLine="708"/>
        <w:rPr>
          <w:rFonts w:eastAsiaTheme="minorEastAsia"/>
          <w:lang w:val="en-GB"/>
        </w:rPr>
      </w:pPr>
      <w:r>
        <w:rPr>
          <w:rFonts w:eastAsiaTheme="minorEastAsia"/>
          <w:lang w:val="en-GB"/>
        </w:rPr>
        <w:t xml:space="preserve">I use the </w:t>
      </w:r>
      <w:r w:rsidR="00817362">
        <w:rPr>
          <w:rFonts w:eastAsiaTheme="minorEastAsia"/>
          <w:lang w:val="en-GB"/>
        </w:rPr>
        <w:t>implicit (forward) Euler method, because I want to determine the current of the inductivity for the same clock cycle, that is in the input voltage, not the previous one.</w:t>
      </w:r>
    </w:p>
    <w:p w14:paraId="3FA3F632" w14:textId="77777777" w:rsidR="006C30F6" w:rsidRDefault="006C30F6" w:rsidP="00F26311">
      <w:pPr>
        <w:rPr>
          <w:rFonts w:eastAsiaTheme="minorEastAsia"/>
          <w:lang w:val="en-GB"/>
        </w:rPr>
      </w:pPr>
    </w:p>
    <w:p w14:paraId="70330E15" w14:textId="77777777" w:rsidR="00B23549" w:rsidRDefault="00B23549" w:rsidP="00C2478F">
      <w:pPr>
        <w:ind w:firstLine="0"/>
        <w:rPr>
          <w:rFonts w:eastAsiaTheme="minorEastAsia"/>
          <w:lang w:val="en-GB"/>
        </w:rPr>
      </w:pPr>
    </w:p>
    <w:p w14:paraId="4AA87137" w14:textId="324DDD64" w:rsidR="00FD004E" w:rsidRPr="00B6719C" w:rsidRDefault="0012522D" w:rsidP="00C2478F">
      <w:pPr>
        <w:ind w:firstLine="0"/>
        <w:rPr>
          <w:color w:val="FF0000"/>
          <w:lang w:val="en-GB"/>
        </w:rPr>
      </w:pPr>
      <w:r w:rsidRPr="00B6719C">
        <w:rPr>
          <w:color w:val="FF0000"/>
          <w:lang w:val="en-GB"/>
        </w:rPr>
        <w:t xml:space="preserve">Ami </w:t>
      </w:r>
      <w:proofErr w:type="spellStart"/>
      <w:r w:rsidRPr="00B6719C">
        <w:rPr>
          <w:color w:val="FF0000"/>
          <w:lang w:val="en-GB"/>
        </w:rPr>
        <w:t>hiányzik</w:t>
      </w:r>
      <w:proofErr w:type="spellEnd"/>
    </w:p>
    <w:p w14:paraId="3DC47BF5" w14:textId="04EBF7F0" w:rsidR="0012522D" w:rsidRPr="00B6719C" w:rsidRDefault="0012522D" w:rsidP="0012522D">
      <w:pPr>
        <w:pStyle w:val="ListParagraph"/>
        <w:ind w:firstLine="0"/>
        <w:rPr>
          <w:rFonts w:eastAsiaTheme="minorEastAsia"/>
          <w:color w:val="FF0000"/>
          <w:lang w:val="en-GB"/>
        </w:rPr>
      </w:pPr>
      <w:r w:rsidRPr="00B6719C">
        <w:rPr>
          <w:rFonts w:eastAsiaTheme="minorEastAsia"/>
          <w:color w:val="FF0000"/>
          <w:lang w:val="en-GB"/>
        </w:rPr>
        <w:t xml:space="preserve">Fix </w:t>
      </w:r>
      <w:proofErr w:type="spellStart"/>
      <w:r w:rsidRPr="00B6719C">
        <w:rPr>
          <w:rFonts w:eastAsiaTheme="minorEastAsia"/>
          <w:color w:val="FF0000"/>
          <w:lang w:val="en-GB"/>
        </w:rPr>
        <w:t>pontos</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számábrázolás</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mik</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vele</w:t>
      </w:r>
      <w:proofErr w:type="spellEnd"/>
      <w:r w:rsidRPr="00B6719C">
        <w:rPr>
          <w:rFonts w:eastAsiaTheme="minorEastAsia"/>
          <w:color w:val="FF0000"/>
          <w:lang w:val="en-GB"/>
        </w:rPr>
        <w:t xml:space="preserve"> a </w:t>
      </w:r>
      <w:proofErr w:type="spellStart"/>
      <w:r w:rsidRPr="00B6719C">
        <w:rPr>
          <w:rFonts w:eastAsiaTheme="minorEastAsia"/>
          <w:color w:val="FF0000"/>
          <w:lang w:val="en-GB"/>
        </w:rPr>
        <w:t>gondok</w:t>
      </w:r>
      <w:proofErr w:type="spellEnd"/>
      <w:r w:rsidRPr="00B6719C">
        <w:rPr>
          <w:rFonts w:eastAsiaTheme="minorEastAsia"/>
          <w:color w:val="FF0000"/>
          <w:lang w:val="en-GB"/>
        </w:rPr>
        <w:t xml:space="preserve"> </w:t>
      </w:r>
      <w:proofErr w:type="gramStart"/>
      <w:r w:rsidRPr="00B6719C">
        <w:rPr>
          <w:rFonts w:eastAsiaTheme="minorEastAsia"/>
          <w:color w:val="FF0000"/>
          <w:lang w:val="en-GB"/>
        </w:rPr>
        <w:t xml:space="preserve">( </w:t>
      </w:r>
      <w:proofErr w:type="spellStart"/>
      <w:r w:rsidRPr="00B6719C">
        <w:rPr>
          <w:rFonts w:eastAsiaTheme="minorEastAsia"/>
          <w:color w:val="FF0000"/>
          <w:lang w:val="en-GB"/>
        </w:rPr>
        <w:t>túlcsordulás</w:t>
      </w:r>
      <w:proofErr w:type="spellEnd"/>
      <w:proofErr w:type="gramEnd"/>
      <w:r w:rsidRPr="00B6719C">
        <w:rPr>
          <w:rFonts w:eastAsiaTheme="minorEastAsia"/>
          <w:color w:val="FF0000"/>
          <w:lang w:val="en-GB"/>
        </w:rPr>
        <w:t xml:space="preserve">, </w:t>
      </w:r>
      <w:proofErr w:type="spellStart"/>
      <w:r w:rsidRPr="00B6719C">
        <w:rPr>
          <w:rFonts w:eastAsiaTheme="minorEastAsia"/>
          <w:color w:val="FF0000"/>
          <w:lang w:val="en-GB"/>
        </w:rPr>
        <w:t>pontosság</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műveletek</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költsége</w:t>
      </w:r>
      <w:proofErr w:type="spellEnd"/>
      <w:r w:rsidRPr="00B6719C">
        <w:rPr>
          <w:rFonts w:eastAsiaTheme="minorEastAsia"/>
          <w:color w:val="FF0000"/>
          <w:lang w:val="en-GB"/>
        </w:rPr>
        <w:t xml:space="preserve"> ( </w:t>
      </w:r>
      <w:proofErr w:type="spellStart"/>
      <w:r w:rsidRPr="00B6719C">
        <w:rPr>
          <w:rFonts w:eastAsiaTheme="minorEastAsia"/>
          <w:color w:val="FF0000"/>
          <w:lang w:val="en-GB"/>
        </w:rPr>
        <w:t>összeadás</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szorzás</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osztás</w:t>
      </w:r>
      <w:proofErr w:type="spellEnd"/>
      <w:r w:rsidRPr="00B6719C">
        <w:rPr>
          <w:rFonts w:eastAsiaTheme="minorEastAsia"/>
          <w:color w:val="FF0000"/>
          <w:lang w:val="en-GB"/>
        </w:rPr>
        <w:t>)...)</w:t>
      </w:r>
    </w:p>
    <w:p w14:paraId="6090E233" w14:textId="0E3C296F" w:rsidR="0012522D" w:rsidRPr="00B6719C" w:rsidRDefault="0012522D" w:rsidP="0012522D">
      <w:pPr>
        <w:pStyle w:val="ListParagraph"/>
        <w:ind w:firstLine="0"/>
        <w:rPr>
          <w:rFonts w:eastAsiaTheme="minorEastAsia"/>
          <w:color w:val="FF0000"/>
          <w:lang w:val="en-GB"/>
        </w:rPr>
      </w:pPr>
      <w:r w:rsidRPr="00B6719C">
        <w:rPr>
          <w:rFonts w:eastAsiaTheme="minorEastAsia"/>
          <w:color w:val="FF0000"/>
          <w:lang w:val="en-GB"/>
        </w:rPr>
        <w:t xml:space="preserve">Euler </w:t>
      </w:r>
      <w:proofErr w:type="spellStart"/>
      <w:r w:rsidRPr="00B6719C">
        <w:rPr>
          <w:rFonts w:eastAsiaTheme="minorEastAsia"/>
          <w:color w:val="FF0000"/>
          <w:lang w:val="en-GB"/>
        </w:rPr>
        <w:t>nél</w:t>
      </w:r>
      <w:proofErr w:type="spellEnd"/>
      <w:r w:rsidRPr="00B6719C">
        <w:rPr>
          <w:rFonts w:eastAsiaTheme="minorEastAsia"/>
          <w:color w:val="FF0000"/>
          <w:lang w:val="en-GB"/>
        </w:rPr>
        <w:t xml:space="preserve"> mi a </w:t>
      </w:r>
      <w:proofErr w:type="spellStart"/>
      <w:r w:rsidRPr="00B6719C">
        <w:rPr>
          <w:rFonts w:eastAsiaTheme="minorEastAsia"/>
          <w:color w:val="FF0000"/>
          <w:lang w:val="en-GB"/>
        </w:rPr>
        <w:t>jelentősége</w:t>
      </w:r>
      <w:proofErr w:type="spellEnd"/>
      <w:r w:rsidRPr="00B6719C">
        <w:rPr>
          <w:rFonts w:eastAsiaTheme="minorEastAsia"/>
          <w:color w:val="FF0000"/>
          <w:lang w:val="en-GB"/>
        </w:rPr>
        <w:t xml:space="preserve"> a TS </w:t>
      </w:r>
      <w:proofErr w:type="spellStart"/>
      <w:r w:rsidRPr="00B6719C">
        <w:rPr>
          <w:rFonts w:eastAsiaTheme="minorEastAsia"/>
          <w:color w:val="FF0000"/>
          <w:lang w:val="en-GB"/>
        </w:rPr>
        <w:t>nek</w:t>
      </w:r>
      <w:proofErr w:type="spellEnd"/>
      <w:r w:rsidRPr="00B6719C">
        <w:rPr>
          <w:rFonts w:eastAsiaTheme="minorEastAsia"/>
          <w:color w:val="FF0000"/>
          <w:lang w:val="en-GB"/>
        </w:rPr>
        <w:t xml:space="preserve"> </w:t>
      </w:r>
      <w:proofErr w:type="gramStart"/>
      <w:r w:rsidRPr="00B6719C">
        <w:rPr>
          <w:rFonts w:eastAsiaTheme="minorEastAsia"/>
          <w:color w:val="FF0000"/>
          <w:lang w:val="en-GB"/>
        </w:rPr>
        <w:t xml:space="preserve">( </w:t>
      </w:r>
      <w:proofErr w:type="spellStart"/>
      <w:r w:rsidRPr="00B6719C">
        <w:rPr>
          <w:rFonts w:eastAsiaTheme="minorEastAsia"/>
          <w:color w:val="FF0000"/>
          <w:lang w:val="en-GB"/>
        </w:rPr>
        <w:t>lehetne</w:t>
      </w:r>
      <w:proofErr w:type="spellEnd"/>
      <w:proofErr w:type="gramEnd"/>
      <w:r w:rsidRPr="00B6719C">
        <w:rPr>
          <w:rFonts w:eastAsiaTheme="minorEastAsia"/>
          <w:color w:val="FF0000"/>
          <w:lang w:val="en-GB"/>
        </w:rPr>
        <w:t xml:space="preserve"> </w:t>
      </w:r>
      <w:proofErr w:type="spellStart"/>
      <w:r w:rsidRPr="00B6719C">
        <w:rPr>
          <w:rFonts w:eastAsiaTheme="minorEastAsia"/>
          <w:color w:val="FF0000"/>
          <w:lang w:val="en-GB"/>
        </w:rPr>
        <w:t>ábra</w:t>
      </w:r>
      <w:proofErr w:type="spellEnd"/>
      <w:r w:rsidRPr="00B6719C">
        <w:rPr>
          <w:rFonts w:eastAsiaTheme="minorEastAsia"/>
          <w:color w:val="FF0000"/>
          <w:lang w:val="en-GB"/>
        </w:rPr>
        <w:t xml:space="preserve"> </w:t>
      </w:r>
      <w:commentRangeStart w:id="8"/>
      <w:commentRangeStart w:id="9"/>
      <w:r w:rsidRPr="00B6719C">
        <w:rPr>
          <w:rFonts w:eastAsiaTheme="minorEastAsia"/>
          <w:color w:val="FF0000"/>
          <w:lang w:val="en-GB"/>
        </w:rPr>
        <w:t xml:space="preserve">Newton </w:t>
      </w:r>
      <w:proofErr w:type="spellStart"/>
      <w:r w:rsidRPr="00B6719C">
        <w:rPr>
          <w:rFonts w:eastAsiaTheme="minorEastAsia"/>
          <w:color w:val="FF0000"/>
          <w:lang w:val="en-GB"/>
        </w:rPr>
        <w:t>módszerről</w:t>
      </w:r>
      <w:proofErr w:type="spellEnd"/>
      <w:r w:rsidRPr="00B6719C">
        <w:rPr>
          <w:rFonts w:eastAsiaTheme="minorEastAsia"/>
          <w:color w:val="FF0000"/>
          <w:lang w:val="en-GB"/>
        </w:rPr>
        <w:t xml:space="preserve"> </w:t>
      </w:r>
      <w:commentRangeEnd w:id="8"/>
      <w:r w:rsidR="0018793C">
        <w:rPr>
          <w:rStyle w:val="CommentReference"/>
        </w:rPr>
        <w:commentReference w:id="8"/>
      </w:r>
      <w:commentRangeEnd w:id="9"/>
      <w:r w:rsidR="0018793C">
        <w:rPr>
          <w:rStyle w:val="CommentReference"/>
        </w:rPr>
        <w:commentReference w:id="9"/>
      </w:r>
      <w:r w:rsidRPr="00B6719C">
        <w:rPr>
          <w:rFonts w:eastAsiaTheme="minorEastAsia"/>
          <w:color w:val="FF0000"/>
          <w:lang w:val="en-GB"/>
        </w:rPr>
        <w:t xml:space="preserve">( </w:t>
      </w:r>
      <w:proofErr w:type="spellStart"/>
      <w:r w:rsidRPr="00B6719C">
        <w:rPr>
          <w:rFonts w:eastAsiaTheme="minorEastAsia"/>
          <w:color w:val="FF0000"/>
          <w:lang w:val="en-GB"/>
        </w:rPr>
        <w:t>derivált</w:t>
      </w:r>
      <w:proofErr w:type="spellEnd"/>
      <w:r w:rsidRPr="00B6719C">
        <w:rPr>
          <w:rFonts w:eastAsiaTheme="minorEastAsia"/>
          <w:color w:val="FF0000"/>
          <w:lang w:val="en-GB"/>
        </w:rPr>
        <w:t xml:space="preserve"> * t + </w:t>
      </w:r>
      <w:proofErr w:type="spellStart"/>
      <w:r w:rsidRPr="00B6719C">
        <w:rPr>
          <w:rFonts w:eastAsiaTheme="minorEastAsia"/>
          <w:color w:val="FF0000"/>
          <w:lang w:val="en-GB"/>
        </w:rPr>
        <w:t>előző</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minta</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ezen</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ábrán</w:t>
      </w:r>
      <w:proofErr w:type="spellEnd"/>
      <w:r w:rsidRPr="00B6719C">
        <w:rPr>
          <w:rFonts w:eastAsiaTheme="minorEastAsia"/>
          <w:color w:val="FF0000"/>
          <w:lang w:val="en-GB"/>
        </w:rPr>
        <w:t xml:space="preserve"> meg </w:t>
      </w:r>
      <w:proofErr w:type="spellStart"/>
      <w:r w:rsidRPr="00B6719C">
        <w:rPr>
          <w:rFonts w:eastAsiaTheme="minorEastAsia"/>
          <w:color w:val="FF0000"/>
          <w:lang w:val="en-GB"/>
        </w:rPr>
        <w:t>lehet</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mutatni</w:t>
      </w:r>
      <w:proofErr w:type="spellEnd"/>
      <w:r w:rsidRPr="00B6719C">
        <w:rPr>
          <w:rFonts w:eastAsiaTheme="minorEastAsia"/>
          <w:color w:val="FF0000"/>
          <w:lang w:val="en-GB"/>
        </w:rPr>
        <w:t xml:space="preserve"> a ha </w:t>
      </w:r>
      <w:proofErr w:type="spellStart"/>
      <w:r w:rsidRPr="00B6719C">
        <w:rPr>
          <w:rFonts w:eastAsiaTheme="minorEastAsia"/>
          <w:color w:val="FF0000"/>
          <w:lang w:val="en-GB"/>
        </w:rPr>
        <w:t>nagya</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lépés</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köz</w:t>
      </w:r>
      <w:proofErr w:type="spellEnd"/>
    </w:p>
    <w:p w14:paraId="350E4597" w14:textId="737730F1" w:rsidR="0012522D" w:rsidRPr="00B6719C" w:rsidRDefault="0012522D" w:rsidP="0012522D">
      <w:pPr>
        <w:pStyle w:val="ListParagraph"/>
        <w:ind w:firstLine="0"/>
        <w:rPr>
          <w:rFonts w:eastAsiaTheme="minorEastAsia"/>
          <w:color w:val="FF0000"/>
          <w:lang w:val="en-GB"/>
        </w:rPr>
      </w:pPr>
      <w:proofErr w:type="spellStart"/>
      <w:r w:rsidRPr="00B6719C">
        <w:rPr>
          <w:rFonts w:eastAsiaTheme="minorEastAsia"/>
          <w:color w:val="FF0000"/>
          <w:lang w:val="en-GB"/>
        </w:rPr>
        <w:t>Említsük</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runga-kutta</w:t>
      </w:r>
      <w:proofErr w:type="spellEnd"/>
      <w:r w:rsidRPr="00B6719C">
        <w:rPr>
          <w:rFonts w:eastAsiaTheme="minorEastAsia"/>
          <w:color w:val="FF0000"/>
          <w:lang w:val="en-GB"/>
        </w:rPr>
        <w:t xml:space="preserve"> </w:t>
      </w:r>
      <w:proofErr w:type="gramStart"/>
      <w:r w:rsidRPr="00B6719C">
        <w:rPr>
          <w:rFonts w:eastAsiaTheme="minorEastAsia"/>
          <w:color w:val="FF0000"/>
          <w:lang w:val="en-GB"/>
        </w:rPr>
        <w:t xml:space="preserve">( </w:t>
      </w:r>
      <w:proofErr w:type="spellStart"/>
      <w:r w:rsidRPr="00B6719C">
        <w:rPr>
          <w:rFonts w:eastAsiaTheme="minorEastAsia"/>
          <w:color w:val="FF0000"/>
          <w:lang w:val="en-GB"/>
        </w:rPr>
        <w:t>elsőredű</w:t>
      </w:r>
      <w:proofErr w:type="spellEnd"/>
      <w:proofErr w:type="gramEnd"/>
      <w:r w:rsidRPr="00B6719C">
        <w:rPr>
          <w:rFonts w:eastAsiaTheme="minorEastAsia"/>
          <w:color w:val="FF0000"/>
          <w:lang w:val="en-GB"/>
        </w:rPr>
        <w:t xml:space="preserve">, </w:t>
      </w:r>
      <w:proofErr w:type="spellStart"/>
      <w:r w:rsidRPr="00B6719C">
        <w:rPr>
          <w:rFonts w:eastAsiaTheme="minorEastAsia"/>
          <w:color w:val="FF0000"/>
          <w:lang w:val="en-GB"/>
        </w:rPr>
        <w:t>másodrendű</w:t>
      </w:r>
      <w:proofErr w:type="spellEnd"/>
      <w:r w:rsidRPr="00B6719C">
        <w:rPr>
          <w:rFonts w:eastAsiaTheme="minorEastAsia"/>
          <w:color w:val="FF0000"/>
          <w:lang w:val="en-GB"/>
        </w:rPr>
        <w:t xml:space="preserve">, mi a </w:t>
      </w:r>
      <w:proofErr w:type="spellStart"/>
      <w:r w:rsidRPr="00B6719C">
        <w:rPr>
          <w:rFonts w:eastAsiaTheme="minorEastAsia"/>
          <w:color w:val="FF0000"/>
          <w:lang w:val="en-GB"/>
        </w:rPr>
        <w:t>kapcsolata</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eulerrel</w:t>
      </w:r>
      <w:proofErr w:type="spellEnd"/>
      <w:r w:rsidRPr="00B6719C">
        <w:rPr>
          <w:rFonts w:eastAsiaTheme="minorEastAsia"/>
          <w:color w:val="FF0000"/>
          <w:lang w:val="en-GB"/>
        </w:rPr>
        <w:t xml:space="preserve"> -&gt; </w:t>
      </w:r>
      <w:proofErr w:type="spellStart"/>
      <w:r w:rsidRPr="00B6719C">
        <w:rPr>
          <w:rFonts w:eastAsiaTheme="minorEastAsia"/>
          <w:color w:val="FF0000"/>
          <w:lang w:val="en-GB"/>
        </w:rPr>
        <w:t>miért</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használjuk</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az</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euler</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ezek</w:t>
      </w:r>
      <w:proofErr w:type="spellEnd"/>
      <w:r w:rsidRPr="00B6719C">
        <w:rPr>
          <w:rFonts w:eastAsiaTheme="minorEastAsia"/>
          <w:color w:val="FF0000"/>
          <w:lang w:val="en-GB"/>
        </w:rPr>
        <w:t xml:space="preserve"> </w:t>
      </w:r>
      <w:proofErr w:type="spellStart"/>
      <w:r w:rsidRPr="00B6719C">
        <w:rPr>
          <w:rFonts w:eastAsiaTheme="minorEastAsia"/>
          <w:color w:val="FF0000"/>
          <w:lang w:val="en-GB"/>
        </w:rPr>
        <w:t>helyett</w:t>
      </w:r>
      <w:proofErr w:type="spellEnd"/>
      <w:r w:rsidRPr="00B6719C">
        <w:rPr>
          <w:rFonts w:eastAsiaTheme="minorEastAsia"/>
          <w:color w:val="FF0000"/>
          <w:lang w:val="en-GB"/>
        </w:rPr>
        <w:t xml:space="preserve"> )</w:t>
      </w:r>
    </w:p>
    <w:p w14:paraId="3E9D728E" w14:textId="394085BB" w:rsidR="0012522D" w:rsidRPr="00B6719C" w:rsidRDefault="0012522D" w:rsidP="0012522D">
      <w:pPr>
        <w:pStyle w:val="ListParagraph"/>
        <w:ind w:firstLine="0"/>
        <w:rPr>
          <w:rFonts w:eastAsiaTheme="minorEastAsia"/>
          <w:color w:val="FF0000"/>
          <w:lang w:val="en-GB"/>
        </w:rPr>
      </w:pPr>
    </w:p>
    <w:p w14:paraId="7B573018" w14:textId="77777777" w:rsidR="0012522D" w:rsidRPr="00B6719C" w:rsidRDefault="0012522D" w:rsidP="0012522D">
      <w:pPr>
        <w:pStyle w:val="ListParagraph"/>
        <w:ind w:firstLine="0"/>
        <w:rPr>
          <w:rFonts w:eastAsiaTheme="minorEastAsia"/>
          <w:color w:val="FF0000"/>
          <w:lang w:val="en-GB"/>
        </w:rPr>
      </w:pPr>
    </w:p>
    <w:p w14:paraId="3B0C24D2" w14:textId="4ABAB603" w:rsidR="00FD004E" w:rsidRPr="00B6719C" w:rsidRDefault="00FD004E" w:rsidP="00FD004E">
      <w:pPr>
        <w:pStyle w:val="Heading2"/>
        <w:rPr>
          <w:lang w:val="en-GB"/>
        </w:rPr>
      </w:pPr>
      <w:commentRangeStart w:id="10"/>
      <w:r w:rsidRPr="00B6719C">
        <w:rPr>
          <w:lang w:val="en-GB"/>
        </w:rPr>
        <w:t>Technical environment</w:t>
      </w:r>
      <w:commentRangeEnd w:id="10"/>
      <w:r w:rsidR="0012522D" w:rsidRPr="00B6719C">
        <w:rPr>
          <w:rStyle w:val="CommentReference"/>
          <w:rFonts w:cs="Times New Roman"/>
          <w:b w:val="0"/>
          <w:bCs w:val="0"/>
          <w:iCs w:val="0"/>
          <w:lang w:val="en-GB"/>
        </w:rPr>
        <w:commentReference w:id="10"/>
      </w:r>
    </w:p>
    <w:p w14:paraId="6A76C003" w14:textId="16B8ECF7" w:rsidR="00AE3130" w:rsidRDefault="00C82083" w:rsidP="00C2478F">
      <w:pPr>
        <w:rPr>
          <w:lang w:val="en-GB"/>
        </w:rPr>
      </w:pPr>
      <w:r w:rsidRPr="00B6719C">
        <w:rPr>
          <w:lang w:val="en-GB"/>
        </w:rPr>
        <w:t xml:space="preserve">For the implementation, I use the Zedboard </w:t>
      </w:r>
      <w:commentRangeStart w:id="11"/>
      <w:r w:rsidRPr="00B6719C">
        <w:rPr>
          <w:lang w:val="en-GB"/>
        </w:rPr>
        <w:t xml:space="preserve">(type!!). </w:t>
      </w:r>
      <w:commentRangeEnd w:id="11"/>
      <w:r w:rsidR="00E66B97">
        <w:rPr>
          <w:rStyle w:val="CommentReference"/>
        </w:rPr>
        <w:commentReference w:id="11"/>
      </w:r>
      <w:r w:rsidR="00AE3130">
        <w:rPr>
          <w:lang w:val="en-GB"/>
        </w:rPr>
        <w:t>The Zedboard is a development kit, containing a high-performance FPGA and an ARM processor</w:t>
      </w:r>
      <w:r w:rsidR="00D50F62">
        <w:rPr>
          <w:lang w:val="en-GB"/>
        </w:rPr>
        <w:t xml:space="preserve"> with an SD card. It also has plenty of interfaces, like micro-USBs, ethernet, </w:t>
      </w:r>
      <w:proofErr w:type="spellStart"/>
      <w:r w:rsidR="00D50F62">
        <w:rPr>
          <w:lang w:val="en-GB"/>
        </w:rPr>
        <w:t>Pmods</w:t>
      </w:r>
      <w:proofErr w:type="spellEnd"/>
      <w:r w:rsidR="00D50F62">
        <w:rPr>
          <w:lang w:val="en-GB"/>
        </w:rPr>
        <w:t xml:space="preserve"> and switches.</w:t>
      </w:r>
    </w:p>
    <w:p w14:paraId="4F678BEF" w14:textId="4B4A314F" w:rsidR="00D50F62" w:rsidRDefault="00D50F62" w:rsidP="00D50F62">
      <w:pPr>
        <w:pStyle w:val="Heading3"/>
        <w:rPr>
          <w:lang w:val="en-GB"/>
        </w:rPr>
      </w:pPr>
      <w:r>
        <w:rPr>
          <w:lang w:val="en-GB"/>
        </w:rPr>
        <w:t>FPGA</w:t>
      </w:r>
    </w:p>
    <w:p w14:paraId="78526FC0" w14:textId="5B11BDDC" w:rsidR="00D50F62" w:rsidRDefault="00D50F62" w:rsidP="00D50F62">
      <w:pPr>
        <w:rPr>
          <w:lang w:val="en-GB"/>
        </w:rPr>
      </w:pPr>
      <w:r>
        <w:rPr>
          <w:lang w:val="en-GB"/>
        </w:rPr>
        <w:t>The FPGA stands for Field-Programmable Gate Array.</w:t>
      </w:r>
      <w:r w:rsidR="005E0CAE">
        <w:rPr>
          <w:lang w:val="en-GB"/>
        </w:rPr>
        <w:t xml:space="preserve"> It is an integrated circuit designed to be configurable. The basic components of the FPGA are</w:t>
      </w:r>
      <w:r w:rsidR="007E4BE5">
        <w:rPr>
          <w:lang w:val="en-GB"/>
        </w:rPr>
        <w:t xml:space="preserve"> </w:t>
      </w:r>
      <w:r w:rsidR="005E0CAE">
        <w:rPr>
          <w:lang w:val="en-GB"/>
        </w:rPr>
        <w:t xml:space="preserve">flip-flops (registers) and </w:t>
      </w:r>
      <w:r w:rsidR="000A6E8C">
        <w:rPr>
          <w:lang w:val="en-GB"/>
        </w:rPr>
        <w:t>l</w:t>
      </w:r>
      <w:r w:rsidR="005E0CAE">
        <w:rPr>
          <w:lang w:val="en-GB"/>
        </w:rPr>
        <w:t>ookup-tables (LUTs).</w:t>
      </w:r>
    </w:p>
    <w:p w14:paraId="5B701DDB" w14:textId="6E5DECCD" w:rsidR="007E4BE5" w:rsidRDefault="007E4BE5" w:rsidP="00D50F62">
      <w:pPr>
        <w:rPr>
          <w:lang w:val="en-GB"/>
        </w:rPr>
      </w:pPr>
      <w:commentRangeStart w:id="12"/>
      <w:r>
        <w:rPr>
          <w:lang w:val="en-GB"/>
        </w:rPr>
        <w:t xml:space="preserve">Flip-flops are responsible to store data between </w:t>
      </w:r>
      <w:r w:rsidR="00A61B5C">
        <w:rPr>
          <w:lang w:val="en-GB"/>
        </w:rPr>
        <w:t xml:space="preserve">operations in the FPGA. </w:t>
      </w:r>
      <w:r w:rsidR="003D5CFC">
        <w:rPr>
          <w:lang w:val="en-GB"/>
        </w:rPr>
        <w:t xml:space="preserve">They require </w:t>
      </w:r>
      <w:r w:rsidR="0029072E">
        <w:rPr>
          <w:lang w:val="en-GB"/>
        </w:rPr>
        <w:t xml:space="preserve">a </w:t>
      </w:r>
      <w:r w:rsidR="00E429D5">
        <w:rPr>
          <w:lang w:val="en-GB"/>
        </w:rPr>
        <w:t>clock cycle</w:t>
      </w:r>
    </w:p>
    <w:p w14:paraId="7AC4B31A" w14:textId="1DB5DAAC" w:rsidR="00A61B5C" w:rsidRDefault="00A61B5C" w:rsidP="00D50F62">
      <w:pPr>
        <w:rPr>
          <w:lang w:val="en-GB"/>
        </w:rPr>
      </w:pPr>
      <w:r>
        <w:rPr>
          <w:lang w:val="en-GB"/>
        </w:rPr>
        <w:lastRenderedPageBreak/>
        <w:t xml:space="preserve">Lookup-tables </w:t>
      </w:r>
      <w:r w:rsidR="0029072E">
        <w:rPr>
          <w:lang w:val="en-GB"/>
        </w:rPr>
        <w:t>are</w:t>
      </w:r>
      <w:r>
        <w:rPr>
          <w:lang w:val="en-GB"/>
        </w:rPr>
        <w:t xml:space="preserve"> basic block</w:t>
      </w:r>
      <w:r w:rsidR="0029072E">
        <w:rPr>
          <w:lang w:val="en-GB"/>
        </w:rPr>
        <w:t>s</w:t>
      </w:r>
      <w:r>
        <w:rPr>
          <w:lang w:val="en-GB"/>
        </w:rPr>
        <w:t xml:space="preserve"> in the FPGA, which can implement any logic functions of the input variables</w:t>
      </w:r>
      <w:r w:rsidR="00350135">
        <w:rPr>
          <w:lang w:val="en-GB"/>
        </w:rPr>
        <w:t>,</w:t>
      </w:r>
      <w:r>
        <w:rPr>
          <w:lang w:val="en-GB"/>
        </w:rPr>
        <w:t xml:space="preserve"> </w:t>
      </w:r>
      <w:r w:rsidR="00350135">
        <w:rPr>
          <w:lang w:val="en-GB"/>
        </w:rPr>
        <w:t>i</w:t>
      </w:r>
      <w:r>
        <w:rPr>
          <w:lang w:val="en-GB"/>
        </w:rPr>
        <w:t>t operates as a truth table</w:t>
      </w:r>
      <w:r w:rsidR="00350135">
        <w:rPr>
          <w:lang w:val="en-GB"/>
        </w:rPr>
        <w:t>.</w:t>
      </w:r>
      <w:commentRangeEnd w:id="12"/>
      <w:r w:rsidR="00350135">
        <w:rPr>
          <w:rStyle w:val="CommentReference"/>
        </w:rPr>
        <w:commentReference w:id="12"/>
      </w:r>
      <w:r w:rsidR="00E429D5">
        <w:rPr>
          <w:lang w:val="en-GB"/>
        </w:rPr>
        <w:t xml:space="preserve"> </w:t>
      </w:r>
    </w:p>
    <w:p w14:paraId="31839718" w14:textId="3A4FAD3D" w:rsidR="00E429D5" w:rsidRDefault="00E3041D" w:rsidP="00E429D5">
      <w:pPr>
        <w:rPr>
          <w:lang w:val="en-GB"/>
        </w:rPr>
      </w:pPr>
      <w:r>
        <w:rPr>
          <w:lang w:val="en-GB"/>
        </w:rPr>
        <w:t xml:space="preserve">Besides these fundamental blocks, the FPGA contains digital signal processing (DSP) blocks, which </w:t>
      </w:r>
      <w:r w:rsidR="00FF7F97">
        <w:rPr>
          <w:lang w:val="en-GB"/>
        </w:rPr>
        <w:t>are made for fast arithmetic calculations (adding, multiplying).</w:t>
      </w:r>
      <w:r w:rsidR="00E429D5">
        <w:rPr>
          <w:lang w:val="en-GB"/>
        </w:rPr>
        <w:t xml:space="preserve"> The DSP </w:t>
      </w:r>
    </w:p>
    <w:p w14:paraId="47F034FB" w14:textId="2CAE92D3" w:rsidR="00FF7F97" w:rsidRDefault="00FF7F97" w:rsidP="00FF7F97">
      <w:pPr>
        <w:ind w:firstLine="0"/>
        <w:rPr>
          <w:lang w:val="en-GB"/>
        </w:rPr>
      </w:pPr>
      <w:r>
        <w:rPr>
          <w:lang w:val="en-GB"/>
        </w:rPr>
        <w:tab/>
        <w:t xml:space="preserve">It also </w:t>
      </w:r>
      <w:r w:rsidR="0028145A">
        <w:rPr>
          <w:lang w:val="en-GB"/>
        </w:rPr>
        <w:t>contains Block RAMs (BRAMs), which can contain larger amounts of data.</w:t>
      </w:r>
    </w:p>
    <w:p w14:paraId="40437BAC" w14:textId="77777777" w:rsidR="0028145A" w:rsidRPr="00D50F62" w:rsidRDefault="0028145A" w:rsidP="00FF7F97">
      <w:pPr>
        <w:ind w:firstLine="0"/>
        <w:rPr>
          <w:lang w:val="en-GB"/>
        </w:rPr>
      </w:pPr>
    </w:p>
    <w:p w14:paraId="5BED5DF6" w14:textId="198EED8F" w:rsidR="00FD004E" w:rsidRPr="00B6719C" w:rsidRDefault="00AF39AA" w:rsidP="00FD004E">
      <w:pPr>
        <w:pStyle w:val="Heading1"/>
        <w:rPr>
          <w:lang w:val="en-GB"/>
        </w:rPr>
      </w:pPr>
      <w:commentRangeStart w:id="13"/>
      <w:r w:rsidRPr="00B6719C">
        <w:rPr>
          <w:lang w:val="en-GB"/>
        </w:rPr>
        <w:lastRenderedPageBreak/>
        <w:t>Creation of the system elem</w:t>
      </w:r>
      <w:r w:rsidR="00B84559" w:rsidRPr="00B6719C">
        <w:rPr>
          <w:lang w:val="en-GB"/>
        </w:rPr>
        <w:t>e</w:t>
      </w:r>
      <w:r w:rsidRPr="00B6719C">
        <w:rPr>
          <w:lang w:val="en-GB"/>
        </w:rPr>
        <w:t>nts real-time models</w:t>
      </w:r>
      <w:commentRangeEnd w:id="13"/>
      <w:r w:rsidR="00CF6653" w:rsidRPr="00B6719C">
        <w:rPr>
          <w:rStyle w:val="CommentReference"/>
          <w:rFonts w:cs="Times New Roman"/>
          <w:b w:val="0"/>
          <w:bCs w:val="0"/>
          <w:kern w:val="0"/>
          <w:lang w:val="en-GB"/>
        </w:rPr>
        <w:commentReference w:id="13"/>
      </w:r>
    </w:p>
    <w:p w14:paraId="68D0A95A" w14:textId="3EF30E1C" w:rsidR="00AF39AA" w:rsidRPr="00B6719C" w:rsidRDefault="00AF39AA" w:rsidP="00AF39AA">
      <w:pPr>
        <w:pStyle w:val="Heading2"/>
        <w:rPr>
          <w:lang w:val="en-GB"/>
        </w:rPr>
      </w:pPr>
      <w:r w:rsidRPr="00B6719C">
        <w:rPr>
          <w:lang w:val="en-GB"/>
        </w:rPr>
        <w:t>Grid model</w:t>
      </w:r>
    </w:p>
    <w:p w14:paraId="6EC4A19B" w14:textId="77777777" w:rsidR="000D4450" w:rsidRDefault="00AF39AA" w:rsidP="00AF39AA">
      <w:pPr>
        <w:rPr>
          <w:lang w:val="en-GB"/>
        </w:rPr>
      </w:pPr>
      <w:r w:rsidRPr="00B6719C">
        <w:rPr>
          <w:lang w:val="en-GB"/>
        </w:rPr>
        <w:t>The Grid model has three phases. Each phase consist</w:t>
      </w:r>
      <w:r w:rsidR="000D4450">
        <w:rPr>
          <w:lang w:val="en-GB"/>
        </w:rPr>
        <w:t>s of</w:t>
      </w:r>
      <w:r w:rsidRPr="00B6719C">
        <w:rPr>
          <w:lang w:val="en-GB"/>
        </w:rPr>
        <w:t xml:space="preserve"> a voltage generator and a grid inductivity.</w:t>
      </w:r>
      <w:r w:rsidR="002130AC" w:rsidRPr="00B6719C">
        <w:rPr>
          <w:lang w:val="en-GB"/>
        </w:rPr>
        <w:t xml:space="preserve"> </w:t>
      </w:r>
    </w:p>
    <w:p w14:paraId="1333308B" w14:textId="239C5DB9" w:rsidR="00AF39AA" w:rsidRPr="00B6719C" w:rsidRDefault="002130AC" w:rsidP="00AF39AA">
      <w:pPr>
        <w:rPr>
          <w:lang w:val="en-GB"/>
        </w:rPr>
      </w:pPr>
      <w:r w:rsidRPr="00B6719C">
        <w:rPr>
          <w:lang w:val="en-GB"/>
        </w:rPr>
        <w:t>The model calculates the grid phase voltages</w:t>
      </w:r>
      <w:r w:rsidR="008F494E">
        <w:rPr>
          <w:lang w:val="en-GB"/>
        </w:rPr>
        <w:t xml:space="preserve"> (</w:t>
      </w:r>
      <w:proofErr w:type="spellStart"/>
      <w:r w:rsidR="008F494E">
        <w:rPr>
          <w:lang w:val="en-GB"/>
        </w:rPr>
        <w:t>U</w:t>
      </w:r>
      <w:r w:rsidR="008F494E" w:rsidRPr="00B31BB3">
        <w:rPr>
          <w:vertAlign w:val="subscript"/>
          <w:lang w:val="en-GB"/>
        </w:rPr>
        <w:t>a</w:t>
      </w:r>
      <w:proofErr w:type="spellEnd"/>
      <w:r w:rsidR="008F494E">
        <w:rPr>
          <w:lang w:val="en-GB"/>
        </w:rPr>
        <w:t xml:space="preserve">, </w:t>
      </w:r>
      <w:proofErr w:type="spellStart"/>
      <w:r w:rsidR="008F494E">
        <w:rPr>
          <w:lang w:val="en-GB"/>
        </w:rPr>
        <w:t>U</w:t>
      </w:r>
      <w:r w:rsidR="008F494E" w:rsidRPr="00B31BB3">
        <w:rPr>
          <w:vertAlign w:val="subscript"/>
          <w:lang w:val="en-GB"/>
        </w:rPr>
        <w:t>b</w:t>
      </w:r>
      <w:proofErr w:type="spellEnd"/>
      <w:r w:rsidR="008F494E">
        <w:rPr>
          <w:lang w:val="en-GB"/>
        </w:rPr>
        <w:t xml:space="preserve">, </w:t>
      </w:r>
      <w:proofErr w:type="spellStart"/>
      <w:r w:rsidR="008F494E">
        <w:rPr>
          <w:lang w:val="en-GB"/>
        </w:rPr>
        <w:t>U</w:t>
      </w:r>
      <w:r w:rsidR="008F494E" w:rsidRPr="00B31BB3">
        <w:rPr>
          <w:vertAlign w:val="subscript"/>
          <w:lang w:val="en-GB"/>
        </w:rPr>
        <w:t>c</w:t>
      </w:r>
      <w:proofErr w:type="spellEnd"/>
      <w:r w:rsidR="008F494E">
        <w:rPr>
          <w:lang w:val="en-GB"/>
        </w:rPr>
        <w:t>)</w:t>
      </w:r>
      <w:r w:rsidRPr="00B6719C">
        <w:rPr>
          <w:lang w:val="en-GB"/>
        </w:rPr>
        <w:t xml:space="preserve"> as its output.</w:t>
      </w:r>
    </w:p>
    <w:p w14:paraId="43683A27" w14:textId="14215ADF" w:rsidR="002C58EB" w:rsidRPr="00010847" w:rsidRDefault="00AF39AA" w:rsidP="00010847">
      <w:pPr>
        <w:pStyle w:val="Heading2"/>
        <w:rPr>
          <w:lang w:val="en-GB"/>
        </w:rPr>
      </w:pPr>
      <w:r w:rsidRPr="00B6719C">
        <w:rPr>
          <w:lang w:val="en-GB"/>
        </w:rPr>
        <w:t>Rectifier</w:t>
      </w:r>
    </w:p>
    <w:p w14:paraId="71D07C21" w14:textId="7FA5BE5E" w:rsidR="00124B5D" w:rsidRDefault="00AF39AA" w:rsidP="00AF39AA">
      <w:pPr>
        <w:rPr>
          <w:lang w:val="en-GB"/>
        </w:rPr>
      </w:pPr>
      <w:r w:rsidRPr="00B6719C">
        <w:rPr>
          <w:lang w:val="en-GB"/>
        </w:rPr>
        <w:t>The rectifier model</w:t>
      </w:r>
      <w:r w:rsidR="00BE356E" w:rsidRPr="00B6719C">
        <w:rPr>
          <w:lang w:val="en-GB"/>
        </w:rPr>
        <w:t xml:space="preserve"> contains 6 diodes, 2 for each phase. Its input is the 3 phase voltages</w:t>
      </w:r>
      <w:r w:rsidR="00B31BB3">
        <w:rPr>
          <w:lang w:val="en-GB"/>
        </w:rPr>
        <w:t xml:space="preserve"> (</w:t>
      </w:r>
      <w:proofErr w:type="spellStart"/>
      <w:r w:rsidR="00B31BB3">
        <w:rPr>
          <w:lang w:val="en-GB"/>
        </w:rPr>
        <w:t>U</w:t>
      </w:r>
      <w:r w:rsidR="00B31BB3" w:rsidRPr="00B31BB3">
        <w:rPr>
          <w:vertAlign w:val="subscript"/>
          <w:lang w:val="en-GB"/>
        </w:rPr>
        <w:t>a</w:t>
      </w:r>
      <w:proofErr w:type="spellEnd"/>
      <w:r w:rsidR="00B31BB3">
        <w:rPr>
          <w:lang w:val="en-GB"/>
        </w:rPr>
        <w:t xml:space="preserve">, </w:t>
      </w:r>
      <w:proofErr w:type="spellStart"/>
      <w:r w:rsidR="00B31BB3">
        <w:rPr>
          <w:lang w:val="en-GB"/>
        </w:rPr>
        <w:t>U</w:t>
      </w:r>
      <w:r w:rsidR="00B31BB3" w:rsidRPr="00B31BB3">
        <w:rPr>
          <w:vertAlign w:val="subscript"/>
          <w:lang w:val="en-GB"/>
        </w:rPr>
        <w:t>b</w:t>
      </w:r>
      <w:proofErr w:type="spellEnd"/>
      <w:r w:rsidR="00B31BB3">
        <w:rPr>
          <w:lang w:val="en-GB"/>
        </w:rPr>
        <w:t xml:space="preserve">, </w:t>
      </w:r>
      <w:proofErr w:type="spellStart"/>
      <w:r w:rsidR="00B31BB3">
        <w:rPr>
          <w:lang w:val="en-GB"/>
        </w:rPr>
        <w:t>U</w:t>
      </w:r>
      <w:r w:rsidR="00B31BB3" w:rsidRPr="00B31BB3">
        <w:rPr>
          <w:vertAlign w:val="subscript"/>
          <w:lang w:val="en-GB"/>
        </w:rPr>
        <w:t>c</w:t>
      </w:r>
      <w:proofErr w:type="spellEnd"/>
      <w:r w:rsidR="00B31BB3">
        <w:rPr>
          <w:lang w:val="en-GB"/>
        </w:rPr>
        <w:t>)</w:t>
      </w:r>
      <w:r w:rsidR="00BE356E" w:rsidRPr="00B6719C">
        <w:rPr>
          <w:lang w:val="en-GB"/>
        </w:rPr>
        <w:t xml:space="preserve"> from the grid model</w:t>
      </w:r>
      <w:r w:rsidR="00EF2741" w:rsidRPr="00B6719C">
        <w:rPr>
          <w:lang w:val="en-GB"/>
        </w:rPr>
        <w:t xml:space="preserve"> and the rectified current </w:t>
      </w:r>
      <w:r w:rsidR="00B31BB3">
        <w:rPr>
          <w:lang w:val="en-GB"/>
        </w:rPr>
        <w:t>(</w:t>
      </w:r>
      <w:proofErr w:type="spellStart"/>
      <w:r w:rsidR="00B31BB3">
        <w:rPr>
          <w:lang w:val="en-GB"/>
        </w:rPr>
        <w:t>i</w:t>
      </w:r>
      <w:r w:rsidR="00B31BB3" w:rsidRPr="00B31BB3">
        <w:rPr>
          <w:vertAlign w:val="subscript"/>
          <w:lang w:val="en-GB"/>
        </w:rPr>
        <w:t>rec</w:t>
      </w:r>
      <w:proofErr w:type="spellEnd"/>
      <w:r w:rsidR="00B31BB3">
        <w:rPr>
          <w:lang w:val="en-GB"/>
        </w:rPr>
        <w:t xml:space="preserve">) </w:t>
      </w:r>
      <w:r w:rsidR="00EF2741" w:rsidRPr="00B6719C">
        <w:rPr>
          <w:lang w:val="en-GB"/>
        </w:rPr>
        <w:t xml:space="preserve">from the DC link. </w:t>
      </w:r>
      <w:r w:rsidR="00124B5D" w:rsidRPr="00B6719C">
        <w:rPr>
          <w:lang w:val="en-GB"/>
        </w:rPr>
        <w:t>Its output is the rectified voltage</w:t>
      </w:r>
      <w:r w:rsidR="00B31BB3">
        <w:rPr>
          <w:lang w:val="en-GB"/>
        </w:rPr>
        <w:t xml:space="preserve"> (</w:t>
      </w:r>
      <w:proofErr w:type="spellStart"/>
      <w:r w:rsidR="00B31BB3">
        <w:rPr>
          <w:lang w:val="en-GB"/>
        </w:rPr>
        <w:t>U</w:t>
      </w:r>
      <w:r w:rsidR="00B31BB3" w:rsidRPr="00B31BB3">
        <w:rPr>
          <w:vertAlign w:val="subscript"/>
          <w:lang w:val="en-GB"/>
        </w:rPr>
        <w:t>rec</w:t>
      </w:r>
      <w:proofErr w:type="spellEnd"/>
      <w:r w:rsidR="00B31BB3">
        <w:rPr>
          <w:lang w:val="en-GB"/>
        </w:rPr>
        <w:t>)</w:t>
      </w:r>
      <w:r w:rsidR="00124B5D" w:rsidRPr="00B6719C">
        <w:rPr>
          <w:lang w:val="en-GB"/>
        </w:rPr>
        <w:t>.</w:t>
      </w:r>
      <w:r w:rsidR="00C42408">
        <w:rPr>
          <w:lang w:val="en-GB"/>
        </w:rPr>
        <w:t xml:space="preserve"> The schematic circuit diagram of the rectifier:</w:t>
      </w:r>
    </w:p>
    <w:p w14:paraId="68925247" w14:textId="77777777" w:rsidR="00B31BB3" w:rsidRDefault="00B31BB3" w:rsidP="00B31BB3">
      <w:pPr>
        <w:keepNext/>
      </w:pPr>
      <w:r>
        <w:rPr>
          <w:noProof/>
          <w:lang w:val="en-GB"/>
        </w:rPr>
        <w:drawing>
          <wp:inline distT="0" distB="0" distL="0" distR="0" wp14:anchorId="766064EE" wp14:editId="37CAE3D8">
            <wp:extent cx="5400040" cy="3404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f rectifier.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04235"/>
                    </a:xfrm>
                    <a:prstGeom prst="rect">
                      <a:avLst/>
                    </a:prstGeom>
                  </pic:spPr>
                </pic:pic>
              </a:graphicData>
            </a:graphic>
          </wp:inline>
        </w:drawing>
      </w:r>
    </w:p>
    <w:p w14:paraId="71FADF91" w14:textId="2C0BCE59" w:rsidR="00C42408" w:rsidRDefault="00B31BB3" w:rsidP="00B31BB3">
      <w:pPr>
        <w:pStyle w:val="Caption"/>
        <w:rPr>
          <w:lang w:val="en-GB"/>
        </w:rPr>
      </w:pPr>
      <w:r>
        <w:rPr>
          <w:lang w:val="en-GB"/>
        </w:rPr>
        <w:fldChar w:fldCharType="begin"/>
      </w:r>
      <w:r>
        <w:rPr>
          <w:lang w:val="en-GB"/>
        </w:rPr>
        <w:instrText xml:space="preserve"> SEQ Figure \* ARABIC </w:instrText>
      </w:r>
      <w:r>
        <w:rPr>
          <w:lang w:val="en-GB"/>
        </w:rPr>
        <w:fldChar w:fldCharType="separate"/>
      </w:r>
      <w:r w:rsidR="006B7FF2">
        <w:rPr>
          <w:noProof/>
          <w:lang w:val="en-GB"/>
        </w:rPr>
        <w:t>1</w:t>
      </w:r>
      <w:r>
        <w:rPr>
          <w:lang w:val="en-GB"/>
        </w:rPr>
        <w:fldChar w:fldCharType="end"/>
      </w:r>
      <w:r>
        <w:t>. Figure: Schematic of the rectifier</w:t>
      </w:r>
    </w:p>
    <w:p w14:paraId="26B3501F" w14:textId="77777777" w:rsidR="00B31BB3" w:rsidRDefault="00B31BB3" w:rsidP="00AF39AA">
      <w:pPr>
        <w:rPr>
          <w:lang w:val="en-GB"/>
        </w:rPr>
      </w:pPr>
    </w:p>
    <w:p w14:paraId="5173B442" w14:textId="2E095D43" w:rsidR="00124B5D" w:rsidRDefault="00B84559" w:rsidP="00AF39AA">
      <w:pPr>
        <w:rPr>
          <w:lang w:val="en-GB"/>
        </w:rPr>
      </w:pPr>
      <w:r w:rsidRPr="00B6719C">
        <w:rPr>
          <w:lang w:val="en-GB"/>
        </w:rPr>
        <w:t>I use logic operations to compute the output voltage.</w:t>
      </w:r>
      <w:r w:rsidR="004232C2">
        <w:rPr>
          <w:lang w:val="en-GB"/>
        </w:rPr>
        <w:t xml:space="preserve"> </w:t>
      </w:r>
      <w:r w:rsidR="004213D0">
        <w:rPr>
          <w:lang w:val="en-GB"/>
        </w:rPr>
        <w:t>The basic idea</w:t>
      </w:r>
      <w:r w:rsidR="00B31BB3">
        <w:rPr>
          <w:lang w:val="en-GB"/>
        </w:rPr>
        <w:t xml:space="preserve"> is that on the high side, the </w:t>
      </w:r>
      <w:r w:rsidR="004213D0">
        <w:rPr>
          <w:lang w:val="en-GB"/>
        </w:rPr>
        <w:t>phase</w:t>
      </w:r>
      <w:r w:rsidR="00B31BB3">
        <w:rPr>
          <w:lang w:val="en-GB"/>
        </w:rPr>
        <w:t xml:space="preserve"> with the highest potential </w:t>
      </w:r>
      <w:r w:rsidR="004213D0">
        <w:rPr>
          <w:lang w:val="en-GB"/>
        </w:rPr>
        <w:t>has the conducting diode</w:t>
      </w:r>
      <w:r w:rsidR="00B31BB3">
        <w:rPr>
          <w:lang w:val="en-GB"/>
        </w:rPr>
        <w:t xml:space="preserve">. </w:t>
      </w:r>
      <w:r w:rsidR="004213D0">
        <w:rPr>
          <w:lang w:val="en-GB"/>
        </w:rPr>
        <w:t>On the low side, the phase with the lowest potential has the conducting diode.</w:t>
      </w:r>
    </w:p>
    <w:p w14:paraId="384B901C" w14:textId="62E5E1C0" w:rsidR="004213D0" w:rsidRDefault="004213D0" w:rsidP="00AF39AA">
      <w:pPr>
        <w:rPr>
          <w:lang w:val="en-GB"/>
        </w:rPr>
      </w:pPr>
      <w:r>
        <w:rPr>
          <w:lang w:val="en-GB"/>
        </w:rPr>
        <w:lastRenderedPageBreak/>
        <w:t xml:space="preserve">First, the model checks, if the </w:t>
      </w:r>
      <w:proofErr w:type="spellStart"/>
      <w:r w:rsidR="007B5251">
        <w:rPr>
          <w:lang w:val="en-GB"/>
        </w:rPr>
        <w:t>U</w:t>
      </w:r>
      <w:r w:rsidR="007B5251" w:rsidRPr="007B5251">
        <w:rPr>
          <w:vertAlign w:val="subscript"/>
          <w:lang w:val="en-GB"/>
        </w:rPr>
        <w:t>a</w:t>
      </w:r>
      <w:proofErr w:type="spellEnd"/>
      <w:r w:rsidR="007B5251">
        <w:rPr>
          <w:lang w:val="en-GB"/>
        </w:rPr>
        <w:t xml:space="preserve"> phase voltage is higher than the </w:t>
      </w:r>
      <w:proofErr w:type="spellStart"/>
      <w:r w:rsidR="007B5251">
        <w:rPr>
          <w:lang w:val="en-GB"/>
        </w:rPr>
        <w:t>U</w:t>
      </w:r>
      <w:r w:rsidR="007B5251">
        <w:rPr>
          <w:vertAlign w:val="subscript"/>
          <w:lang w:val="en-GB"/>
        </w:rPr>
        <w:t>b</w:t>
      </w:r>
      <w:proofErr w:type="spellEnd"/>
      <w:r w:rsidR="007B5251">
        <w:rPr>
          <w:vertAlign w:val="subscript"/>
          <w:lang w:val="en-GB"/>
        </w:rPr>
        <w:t xml:space="preserve"> </w:t>
      </w:r>
      <w:r w:rsidR="007B5251">
        <w:rPr>
          <w:lang w:val="en-GB"/>
        </w:rPr>
        <w:t xml:space="preserve">and </w:t>
      </w:r>
      <w:proofErr w:type="spellStart"/>
      <w:r w:rsidR="007B5251">
        <w:rPr>
          <w:lang w:val="en-GB"/>
        </w:rPr>
        <w:t>U</w:t>
      </w:r>
      <w:r w:rsidR="007B5251">
        <w:rPr>
          <w:vertAlign w:val="subscript"/>
          <w:lang w:val="en-GB"/>
        </w:rPr>
        <w:t>c</w:t>
      </w:r>
      <w:proofErr w:type="spellEnd"/>
      <w:r w:rsidR="007B5251">
        <w:rPr>
          <w:vertAlign w:val="subscript"/>
          <w:lang w:val="en-GB"/>
        </w:rPr>
        <w:t xml:space="preserve"> </w:t>
      </w:r>
      <w:r w:rsidR="007B5251">
        <w:rPr>
          <w:lang w:val="en-GB"/>
        </w:rPr>
        <w:t xml:space="preserve">voltages. If it is, the model passes it into the positive potential of the rectifier, </w:t>
      </w:r>
      <w:proofErr w:type="spellStart"/>
      <w:r w:rsidR="007B5251">
        <w:rPr>
          <w:lang w:val="en-GB"/>
        </w:rPr>
        <w:t>U</w:t>
      </w:r>
      <w:r w:rsidR="007B5251">
        <w:rPr>
          <w:vertAlign w:val="subscript"/>
          <w:lang w:val="en-GB"/>
        </w:rPr>
        <w:t>rec</w:t>
      </w:r>
      <w:proofErr w:type="spellEnd"/>
      <w:r w:rsidR="007B5251">
        <w:rPr>
          <w:lang w:val="en-GB"/>
        </w:rPr>
        <w:t xml:space="preserve">+. If not, the model checks whether </w:t>
      </w:r>
      <w:proofErr w:type="spellStart"/>
      <w:r w:rsidR="007B5251">
        <w:rPr>
          <w:lang w:val="en-GB"/>
        </w:rPr>
        <w:t>U</w:t>
      </w:r>
      <w:r w:rsidR="007B5251">
        <w:rPr>
          <w:vertAlign w:val="subscript"/>
          <w:lang w:val="en-GB"/>
        </w:rPr>
        <w:t>b</w:t>
      </w:r>
      <w:proofErr w:type="spellEnd"/>
      <w:r w:rsidR="007B5251">
        <w:rPr>
          <w:vertAlign w:val="subscript"/>
          <w:lang w:val="en-GB"/>
        </w:rPr>
        <w:t xml:space="preserve"> </w:t>
      </w:r>
      <w:r w:rsidR="007B5251">
        <w:rPr>
          <w:lang w:val="en-GB"/>
        </w:rPr>
        <w:t xml:space="preserve">or </w:t>
      </w:r>
      <w:proofErr w:type="spellStart"/>
      <w:r w:rsidR="007B5251">
        <w:rPr>
          <w:lang w:val="en-GB"/>
        </w:rPr>
        <w:t>U</w:t>
      </w:r>
      <w:r w:rsidR="007B5251">
        <w:rPr>
          <w:vertAlign w:val="subscript"/>
          <w:lang w:val="en-GB"/>
        </w:rPr>
        <w:t>c</w:t>
      </w:r>
      <w:proofErr w:type="spellEnd"/>
      <w:r w:rsidR="007B5251">
        <w:rPr>
          <w:vertAlign w:val="subscript"/>
          <w:lang w:val="en-GB"/>
        </w:rPr>
        <w:t xml:space="preserve"> </w:t>
      </w:r>
      <w:r w:rsidR="007B5251">
        <w:rPr>
          <w:lang w:val="en-GB"/>
        </w:rPr>
        <w:t xml:space="preserve">is higher and passes it to the </w:t>
      </w:r>
      <w:proofErr w:type="spellStart"/>
      <w:r w:rsidR="007B5251">
        <w:rPr>
          <w:lang w:val="en-GB"/>
        </w:rPr>
        <w:t>U</w:t>
      </w:r>
      <w:r w:rsidR="007B5251">
        <w:rPr>
          <w:vertAlign w:val="subscript"/>
          <w:lang w:val="en-GB"/>
        </w:rPr>
        <w:t>rec</w:t>
      </w:r>
      <w:proofErr w:type="spellEnd"/>
      <w:r w:rsidR="007B5251">
        <w:rPr>
          <w:lang w:val="en-GB"/>
        </w:rPr>
        <w:t xml:space="preserve">+ signal. </w:t>
      </w:r>
    </w:p>
    <w:p w14:paraId="6161AE5A" w14:textId="40ED247D" w:rsidR="007B5251" w:rsidRDefault="007B5251" w:rsidP="007B5251">
      <w:pPr>
        <w:rPr>
          <w:lang w:val="en-GB"/>
        </w:rPr>
      </w:pPr>
      <w:r>
        <w:rPr>
          <w:lang w:val="en-GB"/>
        </w:rPr>
        <w:t xml:space="preserve">The low side of the bridge computes in a completely analogic way. The model checks if the </w:t>
      </w:r>
      <w:proofErr w:type="spellStart"/>
      <w:r>
        <w:rPr>
          <w:lang w:val="en-GB"/>
        </w:rPr>
        <w:t>U</w:t>
      </w:r>
      <w:r w:rsidRPr="007B5251">
        <w:rPr>
          <w:vertAlign w:val="subscript"/>
          <w:lang w:val="en-GB"/>
        </w:rPr>
        <w:t>a</w:t>
      </w:r>
      <w:proofErr w:type="spellEnd"/>
      <w:r>
        <w:rPr>
          <w:lang w:val="en-GB"/>
        </w:rPr>
        <w:t xml:space="preserve"> phase voltage </w:t>
      </w:r>
      <w:r>
        <w:rPr>
          <w:lang w:val="en-GB"/>
        </w:rPr>
        <w:t>is lower</w:t>
      </w:r>
      <w:r>
        <w:rPr>
          <w:lang w:val="en-GB"/>
        </w:rPr>
        <w:t xml:space="preserve"> than the </w:t>
      </w:r>
      <w:proofErr w:type="spellStart"/>
      <w:r>
        <w:rPr>
          <w:lang w:val="en-GB"/>
        </w:rPr>
        <w:t>U</w:t>
      </w:r>
      <w:r>
        <w:rPr>
          <w:vertAlign w:val="subscript"/>
          <w:lang w:val="en-GB"/>
        </w:rPr>
        <w:t>b</w:t>
      </w:r>
      <w:proofErr w:type="spellEnd"/>
      <w:r>
        <w:rPr>
          <w:vertAlign w:val="subscript"/>
          <w:lang w:val="en-GB"/>
        </w:rPr>
        <w:t xml:space="preserve"> </w:t>
      </w:r>
      <w:r>
        <w:rPr>
          <w:lang w:val="en-GB"/>
        </w:rPr>
        <w:t xml:space="preserve">and </w:t>
      </w:r>
      <w:proofErr w:type="spellStart"/>
      <w:r>
        <w:rPr>
          <w:lang w:val="en-GB"/>
        </w:rPr>
        <w:t>U</w:t>
      </w:r>
      <w:r>
        <w:rPr>
          <w:vertAlign w:val="subscript"/>
          <w:lang w:val="en-GB"/>
        </w:rPr>
        <w:t>c</w:t>
      </w:r>
      <w:proofErr w:type="spellEnd"/>
      <w:r>
        <w:rPr>
          <w:vertAlign w:val="subscript"/>
          <w:lang w:val="en-GB"/>
        </w:rPr>
        <w:t xml:space="preserve"> </w:t>
      </w:r>
      <w:r>
        <w:rPr>
          <w:lang w:val="en-GB"/>
        </w:rPr>
        <w:t xml:space="preserve">voltages. If it is, the model passes it into the </w:t>
      </w:r>
      <w:r>
        <w:rPr>
          <w:lang w:val="en-GB"/>
        </w:rPr>
        <w:t>negative</w:t>
      </w:r>
      <w:r>
        <w:rPr>
          <w:lang w:val="en-GB"/>
        </w:rPr>
        <w:t xml:space="preserve"> potential of the rectifier, </w:t>
      </w:r>
      <w:proofErr w:type="spellStart"/>
      <w:r>
        <w:rPr>
          <w:lang w:val="en-GB"/>
        </w:rPr>
        <w:t>U</w:t>
      </w:r>
      <w:r>
        <w:rPr>
          <w:vertAlign w:val="subscript"/>
          <w:lang w:val="en-GB"/>
        </w:rPr>
        <w:t>rec</w:t>
      </w:r>
      <w:proofErr w:type="spellEnd"/>
      <w:r w:rsidRPr="007B5251">
        <w:rPr>
          <w:lang w:val="en-GB"/>
        </w:rPr>
        <w:t>-</w:t>
      </w:r>
      <w:r>
        <w:rPr>
          <w:lang w:val="en-GB"/>
        </w:rPr>
        <w:t xml:space="preserve">. If not, the model checks whether </w:t>
      </w:r>
      <w:proofErr w:type="spellStart"/>
      <w:r>
        <w:rPr>
          <w:lang w:val="en-GB"/>
        </w:rPr>
        <w:t>U</w:t>
      </w:r>
      <w:r>
        <w:rPr>
          <w:vertAlign w:val="subscript"/>
          <w:lang w:val="en-GB"/>
        </w:rPr>
        <w:t>b</w:t>
      </w:r>
      <w:proofErr w:type="spellEnd"/>
      <w:r>
        <w:rPr>
          <w:vertAlign w:val="subscript"/>
          <w:lang w:val="en-GB"/>
        </w:rPr>
        <w:t xml:space="preserve"> </w:t>
      </w:r>
      <w:r>
        <w:rPr>
          <w:lang w:val="en-GB"/>
        </w:rPr>
        <w:t xml:space="preserve">or </w:t>
      </w:r>
      <w:proofErr w:type="spellStart"/>
      <w:r>
        <w:rPr>
          <w:lang w:val="en-GB"/>
        </w:rPr>
        <w:t>U</w:t>
      </w:r>
      <w:r>
        <w:rPr>
          <w:vertAlign w:val="subscript"/>
          <w:lang w:val="en-GB"/>
        </w:rPr>
        <w:t>c</w:t>
      </w:r>
      <w:proofErr w:type="spellEnd"/>
      <w:r>
        <w:rPr>
          <w:vertAlign w:val="subscript"/>
          <w:lang w:val="en-GB"/>
        </w:rPr>
        <w:t xml:space="preserve"> </w:t>
      </w:r>
      <w:r>
        <w:rPr>
          <w:lang w:val="en-GB"/>
        </w:rPr>
        <w:t xml:space="preserve">is </w:t>
      </w:r>
      <w:r>
        <w:rPr>
          <w:lang w:val="en-GB"/>
        </w:rPr>
        <w:t xml:space="preserve">lower </w:t>
      </w:r>
      <w:r>
        <w:rPr>
          <w:lang w:val="en-GB"/>
        </w:rPr>
        <w:t xml:space="preserve">and passes it to the </w:t>
      </w:r>
      <w:proofErr w:type="spellStart"/>
      <w:r>
        <w:rPr>
          <w:lang w:val="en-GB"/>
        </w:rPr>
        <w:t>U</w:t>
      </w:r>
      <w:r>
        <w:rPr>
          <w:vertAlign w:val="subscript"/>
          <w:lang w:val="en-GB"/>
        </w:rPr>
        <w:t>rec</w:t>
      </w:r>
      <w:proofErr w:type="spellEnd"/>
      <w:r>
        <w:rPr>
          <w:lang w:val="en-GB"/>
        </w:rPr>
        <w:t>-</w:t>
      </w:r>
      <w:r>
        <w:rPr>
          <w:lang w:val="en-GB"/>
        </w:rPr>
        <w:t xml:space="preserve"> signal. </w:t>
      </w:r>
    </w:p>
    <w:p w14:paraId="649D9A30" w14:textId="10B09241" w:rsidR="00C41393" w:rsidRDefault="00C41393" w:rsidP="007B5251">
      <w:pPr>
        <w:rPr>
          <w:lang w:val="en-GB"/>
        </w:rPr>
      </w:pPr>
      <w:r>
        <w:rPr>
          <w:lang w:val="en-GB"/>
        </w:rPr>
        <w:t>Th</w:t>
      </w:r>
      <w:r w:rsidR="008716BB">
        <w:rPr>
          <w:lang w:val="en-GB"/>
        </w:rPr>
        <w:t>en, the model computes the original rectified voltage (</w:t>
      </w:r>
      <w:proofErr w:type="spellStart"/>
      <w:proofErr w:type="gramStart"/>
      <w:r w:rsidR="008716BB">
        <w:rPr>
          <w:lang w:val="en-GB"/>
        </w:rPr>
        <w:t>U</w:t>
      </w:r>
      <w:r w:rsidR="008716BB">
        <w:rPr>
          <w:vertAlign w:val="subscript"/>
          <w:lang w:val="en-GB"/>
        </w:rPr>
        <w:t>rec</w:t>
      </w:r>
      <w:r w:rsidR="008716BB">
        <w:rPr>
          <w:vertAlign w:val="subscript"/>
          <w:lang w:val="en-GB"/>
        </w:rPr>
        <w:t>,org</w:t>
      </w:r>
      <w:proofErr w:type="spellEnd"/>
      <w:proofErr w:type="gramEnd"/>
      <w:r w:rsidR="008716BB">
        <w:rPr>
          <w:lang w:val="en-GB"/>
        </w:rPr>
        <w:t xml:space="preserve">), with the following equation. This does not contain the diode voltage drops. </w:t>
      </w:r>
    </w:p>
    <w:p w14:paraId="1BC4C0FA" w14:textId="7C5AE037" w:rsidR="008716BB" w:rsidRPr="00A51A3E" w:rsidRDefault="008716BB" w:rsidP="007B5251">
      <w:pPr>
        <w:rPr>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rec,org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rec</m:t>
              </m:r>
              <m:r>
                <w:rPr>
                  <w:rFonts w:ascii="Cambria Math" w:hAnsi="Cambria Math"/>
                  <w:lang w:val="en-GB"/>
                </w:rPr>
                <m: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rec</m:t>
              </m:r>
              <m:r>
                <w:rPr>
                  <w:rFonts w:ascii="Cambria Math" w:hAnsi="Cambria Math"/>
                  <w:lang w:val="en-GB"/>
                </w:rPr>
                <m:t>-</m:t>
              </m:r>
            </m:sub>
          </m:sSub>
        </m:oMath>
      </m:oMathPara>
    </w:p>
    <w:p w14:paraId="778A3DCF" w14:textId="054CE0DD" w:rsidR="00A51A3E" w:rsidRDefault="00A51A3E" w:rsidP="00A51A3E">
      <w:pPr>
        <w:ind w:firstLine="0"/>
        <w:rPr>
          <w:lang w:val="en-GB"/>
        </w:rPr>
      </w:pPr>
      <w:r>
        <w:rPr>
          <w:lang w:val="en-GB"/>
        </w:rPr>
        <w:tab/>
        <w:t xml:space="preserve">The </w:t>
      </w:r>
      <w:r w:rsidR="005D768F">
        <w:rPr>
          <w:lang w:val="en-GB"/>
        </w:rPr>
        <w:t>average</w:t>
      </w:r>
      <w:r>
        <w:rPr>
          <w:lang w:val="en-GB"/>
        </w:rPr>
        <w:t xml:space="preserve"> voltage</w:t>
      </w:r>
      <w:r w:rsidRPr="00A51A3E">
        <w:rPr>
          <w:lang w:val="en-GB"/>
        </w:rPr>
        <w:t xml:space="preserve"> </w:t>
      </w:r>
      <w:proofErr w:type="spellStart"/>
      <w:proofErr w:type="gramStart"/>
      <w:r w:rsidR="005D768F">
        <w:rPr>
          <w:lang w:val="en-GB"/>
        </w:rPr>
        <w:t>U</w:t>
      </w:r>
      <w:r w:rsidR="005D768F">
        <w:rPr>
          <w:vertAlign w:val="subscript"/>
          <w:lang w:val="en-GB"/>
        </w:rPr>
        <w:t>rec,avg</w:t>
      </w:r>
      <w:proofErr w:type="spellEnd"/>
      <w:proofErr w:type="gramEnd"/>
      <w:r>
        <w:rPr>
          <w:lang w:val="en-GB"/>
        </w:rPr>
        <w:t xml:space="preserve"> of the rectifier can be calculated from the phase peak voltages</w:t>
      </w:r>
      <w:r w:rsidR="005D768F">
        <w:rPr>
          <w:lang w:val="en-GB"/>
        </w:rPr>
        <w:t xml:space="preserve"> (</w:t>
      </w:r>
      <w:proofErr w:type="spellStart"/>
      <w:r w:rsidR="005D768F">
        <w:rPr>
          <w:lang w:val="en-GB"/>
        </w:rPr>
        <w:t>U</w:t>
      </w:r>
      <w:r w:rsidR="005D768F">
        <w:rPr>
          <w:vertAlign w:val="subscript"/>
          <w:lang w:val="en-GB"/>
        </w:rPr>
        <w:t>p</w:t>
      </w:r>
      <w:r w:rsidR="005D768F">
        <w:rPr>
          <w:vertAlign w:val="subscript"/>
          <w:lang w:val="en-GB"/>
        </w:rPr>
        <w:t>e</w:t>
      </w:r>
      <w:r w:rsidR="005D768F">
        <w:rPr>
          <w:vertAlign w:val="subscript"/>
          <w:lang w:val="en-GB"/>
        </w:rPr>
        <w:t>ak</w:t>
      </w:r>
      <w:proofErr w:type="spellEnd"/>
      <w:r w:rsidR="005D768F">
        <w:rPr>
          <w:lang w:val="en-GB"/>
        </w:rPr>
        <w:t xml:space="preserve">, </w:t>
      </w:r>
      <w:r>
        <w:rPr>
          <w:lang w:val="en-GB"/>
        </w:rPr>
        <w:t>assuming symmetrical phase voltages), with the following equation:</w:t>
      </w:r>
    </w:p>
    <w:p w14:paraId="3DB4429D" w14:textId="13C0AD8F" w:rsidR="00A51A3E" w:rsidRPr="005D768F" w:rsidRDefault="00A51A3E" w:rsidP="00A51A3E">
      <w:pPr>
        <w:rPr>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rec,</m:t>
              </m:r>
              <m:r>
                <w:rPr>
                  <w:rFonts w:ascii="Cambria Math" w:hAnsi="Cambria Math"/>
                  <w:lang w:val="en-GB"/>
                </w:rPr>
                <m:t>avg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3∙</m:t>
              </m:r>
              <m:rad>
                <m:radPr>
                  <m:degHide m:val="1"/>
                  <m:ctrlPr>
                    <w:rPr>
                      <w:rFonts w:ascii="Cambria Math" w:hAnsi="Cambria Math"/>
                      <w:i/>
                      <w:lang w:val="en-GB"/>
                    </w:rPr>
                  </m:ctrlPr>
                </m:radPr>
                <m:deg/>
                <m:e>
                  <m:r>
                    <w:rPr>
                      <w:rFonts w:ascii="Cambria Math" w:hAnsi="Cambria Math"/>
                      <w:lang w:val="en-GB"/>
                    </w:rPr>
                    <m:t>3</m:t>
                  </m:r>
                </m:e>
              </m:rad>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peak</m:t>
                  </m:r>
                </m:sub>
              </m:sSub>
            </m:num>
            <m:den>
              <m:r>
                <w:rPr>
                  <w:rFonts w:ascii="Cambria Math" w:hAnsi="Cambria Math"/>
                  <w:lang w:val="en-GB"/>
                </w:rPr>
                <m:t>π</m:t>
              </m:r>
            </m:den>
          </m:f>
        </m:oMath>
      </m:oMathPara>
    </w:p>
    <w:p w14:paraId="61CF1433" w14:textId="0CA5F763" w:rsidR="005D768F" w:rsidRPr="008716BB" w:rsidRDefault="005D768F" w:rsidP="00A51A3E">
      <w:pPr>
        <w:rPr>
          <w:lang w:val="en-GB"/>
        </w:rPr>
      </w:pPr>
      <w:r>
        <w:rPr>
          <w:lang w:val="en-GB"/>
        </w:rPr>
        <w:t>With my model having 325 V peak voltages, the result of the equation is around 537.5 V</w:t>
      </w:r>
    </w:p>
    <w:p w14:paraId="40D28112" w14:textId="001D4CEB" w:rsidR="008716BB" w:rsidRDefault="00921B84" w:rsidP="00921B84">
      <w:pPr>
        <w:ind w:firstLine="708"/>
        <w:rPr>
          <w:lang w:val="en-GB"/>
        </w:rPr>
      </w:pPr>
      <w:r>
        <w:rPr>
          <w:lang w:val="en-GB"/>
        </w:rPr>
        <w:t>The diode drops</w:t>
      </w:r>
      <w:r w:rsidR="00BF7F80" w:rsidRPr="00BF7F80">
        <w:rPr>
          <w:lang w:val="en-GB"/>
        </w:rPr>
        <w:t xml:space="preserve"> </w:t>
      </w:r>
      <w:r w:rsidR="0039515A">
        <w:rPr>
          <w:lang w:val="en-GB"/>
        </w:rPr>
        <w:t>(</w:t>
      </w:r>
      <w:proofErr w:type="spellStart"/>
      <w:r w:rsidR="00BF7F80">
        <w:rPr>
          <w:lang w:val="en-GB"/>
        </w:rPr>
        <w:t>U</w:t>
      </w:r>
      <w:r w:rsidR="00BF7F80">
        <w:rPr>
          <w:vertAlign w:val="subscript"/>
          <w:lang w:val="en-GB"/>
        </w:rPr>
        <w:t>diode</w:t>
      </w:r>
      <w:proofErr w:type="spellEnd"/>
      <w:r w:rsidR="0039515A">
        <w:rPr>
          <w:lang w:val="en-GB"/>
        </w:rPr>
        <w:t xml:space="preserve">) </w:t>
      </w:r>
      <w:r w:rsidR="006B7FF2">
        <w:rPr>
          <w:lang w:val="en-GB"/>
        </w:rPr>
        <w:t>are determined by the rectified current. The model contains a lookup table, which assigns the voltage drop to the rectified current. I modelled the forward characteristics of a power diode:</w:t>
      </w:r>
    </w:p>
    <w:p w14:paraId="5814F439" w14:textId="77777777" w:rsidR="006B7FF2" w:rsidRDefault="006B7FF2" w:rsidP="006B7FF2">
      <w:pPr>
        <w:keepNext/>
        <w:ind w:firstLine="708"/>
        <w:jc w:val="center"/>
      </w:pPr>
      <w:r>
        <w:rPr>
          <w:noProof/>
          <w:lang w:val="en-GB"/>
        </w:rPr>
        <w:lastRenderedPageBreak/>
        <w:drawing>
          <wp:inline distT="0" distB="0" distL="0" distR="0" wp14:anchorId="0BC8F45E" wp14:editId="05B19877">
            <wp:extent cx="3162574" cy="3360711"/>
            <wp:effectExtent l="0" t="0" r="0" b="0"/>
            <wp:docPr id="4" name="Picture 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ode_lookup.PNG"/>
                    <pic:cNvPicPr/>
                  </pic:nvPicPr>
                  <pic:blipFill>
                    <a:blip r:embed="rId14">
                      <a:extLst>
                        <a:ext uri="{28A0092B-C50C-407E-A947-70E740481C1C}">
                          <a14:useLocalDpi xmlns:a14="http://schemas.microsoft.com/office/drawing/2010/main" val="0"/>
                        </a:ext>
                      </a:extLst>
                    </a:blip>
                    <a:stretch>
                      <a:fillRect/>
                    </a:stretch>
                  </pic:blipFill>
                  <pic:spPr>
                    <a:xfrm>
                      <a:off x="0" y="0"/>
                      <a:ext cx="3162574" cy="3360711"/>
                    </a:xfrm>
                    <a:prstGeom prst="rect">
                      <a:avLst/>
                    </a:prstGeom>
                  </pic:spPr>
                </pic:pic>
              </a:graphicData>
            </a:graphic>
          </wp:inline>
        </w:drawing>
      </w:r>
    </w:p>
    <w:p w14:paraId="1A746F43" w14:textId="2BDE993C" w:rsidR="006B7FF2" w:rsidRDefault="006B7FF2" w:rsidP="006B7FF2">
      <w:pPr>
        <w:pStyle w:val="Caption"/>
      </w:pPr>
      <w:r>
        <w:rPr>
          <w:lang w:val="en-GB"/>
        </w:rPr>
        <w:fldChar w:fldCharType="begin"/>
      </w:r>
      <w:r>
        <w:rPr>
          <w:lang w:val="en-GB"/>
        </w:rPr>
        <w:instrText xml:space="preserve"> SEQ Figure \* ARABIC </w:instrText>
      </w:r>
      <w:r>
        <w:rPr>
          <w:lang w:val="en-GB"/>
        </w:rPr>
        <w:fldChar w:fldCharType="separate"/>
      </w:r>
      <w:r>
        <w:rPr>
          <w:noProof/>
          <w:lang w:val="en-GB"/>
        </w:rPr>
        <w:t>2</w:t>
      </w:r>
      <w:r>
        <w:rPr>
          <w:lang w:val="en-GB"/>
        </w:rPr>
        <w:fldChar w:fldCharType="end"/>
      </w:r>
      <w:r>
        <w:t>. Figure: Forward diode characteristics [2]</w:t>
      </w:r>
    </w:p>
    <w:p w14:paraId="310A5DF5" w14:textId="0C9F5590" w:rsidR="005A7854" w:rsidRDefault="000A6E8C" w:rsidP="005A7854">
      <w:r>
        <w:t>The 1-dimensional lookup table models the 25</w:t>
      </w:r>
      <w:r w:rsidRPr="000A6E8C">
        <w:t>°</w:t>
      </w:r>
      <w:r>
        <w:t xml:space="preserve">C line. </w:t>
      </w:r>
      <w:r w:rsidR="00B84E5B">
        <w:t>HDL Coder doesn’t support interploation (it would be too much computing anyway), so I filled up a 128 element lookup-table, so it is accurate without the extrapolation.</w:t>
      </w:r>
    </w:p>
    <w:p w14:paraId="30BC8CB5" w14:textId="77777777" w:rsidR="00BF7F80" w:rsidRPr="00BF7F80" w:rsidRDefault="005A7854" w:rsidP="00BF7F80">
      <w:r>
        <w:t>The diode drops at a certain moment are the same on the high and the low side, because the diodes are usually same (they are modelled as being equivalent), and the same current flows through them. Therefore, the calculated rectified voltage</w:t>
      </w:r>
      <w:r w:rsidRPr="005A7854">
        <w:rPr>
          <w:lang w:val="en-GB"/>
        </w:rPr>
        <w:t xml:space="preserve"> </w:t>
      </w:r>
      <w:r>
        <w:rPr>
          <w:lang w:val="en-GB"/>
        </w:rPr>
        <w:t>(</w:t>
      </w:r>
      <w:proofErr w:type="spellStart"/>
      <w:r>
        <w:rPr>
          <w:lang w:val="en-GB"/>
        </w:rPr>
        <w:t>U</w:t>
      </w:r>
      <w:r>
        <w:rPr>
          <w:vertAlign w:val="subscript"/>
          <w:lang w:val="en-GB"/>
        </w:rPr>
        <w:t>rec</w:t>
      </w:r>
      <w:proofErr w:type="spellEnd"/>
      <w:r>
        <w:t>)</w:t>
      </w:r>
      <w:r w:rsidR="00BF7F80">
        <w:t>:</w:t>
      </w:r>
    </w:p>
    <w:p w14:paraId="32DC1E05" w14:textId="67C94C50" w:rsidR="00AF39AA" w:rsidRPr="00CE7E8E" w:rsidRDefault="005A7854" w:rsidP="00BF7F80">
      <w:pPr>
        <w:rPr>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rec</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rec,org</m:t>
              </m:r>
            </m:sub>
          </m:sSub>
          <m:r>
            <w:rPr>
              <w:rFonts w:ascii="Cambria Math" w:hAnsi="Cambria Math"/>
              <w:lang w:val="en-GB"/>
            </w:rPr>
            <m:t>-2∙</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diode</m:t>
              </m:r>
            </m:sub>
          </m:sSub>
        </m:oMath>
      </m:oMathPara>
    </w:p>
    <w:p w14:paraId="3081887B" w14:textId="77777777" w:rsidR="00CE7E8E" w:rsidRPr="00CF65F1" w:rsidRDefault="00CE7E8E" w:rsidP="00BF7F80">
      <w:pPr>
        <w:rPr>
          <w:lang w:val="en-GB"/>
        </w:rPr>
      </w:pPr>
      <w:bookmarkStart w:id="14" w:name="_GoBack"/>
      <w:bookmarkEnd w:id="14"/>
    </w:p>
    <w:p w14:paraId="35AD1ECF" w14:textId="77777777" w:rsidR="00CF65F1" w:rsidRPr="00BF7F80" w:rsidRDefault="00CF65F1" w:rsidP="00BF7F80">
      <w:pPr>
        <w:rPr>
          <w:lang w:val="en-GB"/>
        </w:rPr>
      </w:pPr>
    </w:p>
    <w:p w14:paraId="289E40D1" w14:textId="77777777" w:rsidR="00E10D59" w:rsidRPr="00B6719C" w:rsidRDefault="00E10D59" w:rsidP="00BF7F80">
      <w:pPr>
        <w:ind w:firstLine="0"/>
        <w:rPr>
          <w:lang w:val="en-GB"/>
        </w:rPr>
      </w:pPr>
    </w:p>
    <w:p w14:paraId="41E94E52" w14:textId="4509F360" w:rsidR="00AF39AA" w:rsidRPr="00B6719C" w:rsidRDefault="00FD004E" w:rsidP="00AF39AA">
      <w:pPr>
        <w:pStyle w:val="Heading2"/>
        <w:rPr>
          <w:lang w:val="en-GB"/>
        </w:rPr>
      </w:pPr>
      <w:r w:rsidRPr="00B6719C">
        <w:rPr>
          <w:lang w:val="en-GB"/>
        </w:rPr>
        <w:t>DC link</w:t>
      </w:r>
    </w:p>
    <w:p w14:paraId="29CA746E" w14:textId="3B2E06BC" w:rsidR="00A1687F" w:rsidRDefault="00A1687F" w:rsidP="00A1687F">
      <w:pPr>
        <w:rPr>
          <w:lang w:val="en-GB"/>
        </w:rPr>
      </w:pPr>
      <w:r w:rsidRPr="00B6719C">
        <w:rPr>
          <w:lang w:val="en-GB"/>
        </w:rPr>
        <w:t>The DC link model contains a choke inductivity and a DC capacitor. The models use the formerly presented Euler method. The DC link’s input is the rectified voltage from the rectifier and the DC current from the inverter model. Its output</w:t>
      </w:r>
      <w:r w:rsidR="0071291B" w:rsidRPr="00B6719C">
        <w:rPr>
          <w:lang w:val="en-GB"/>
        </w:rPr>
        <w:t>s</w:t>
      </w:r>
      <w:r w:rsidRPr="00B6719C">
        <w:rPr>
          <w:lang w:val="en-GB"/>
        </w:rPr>
        <w:t xml:space="preserve"> </w:t>
      </w:r>
      <w:r w:rsidR="0071291B" w:rsidRPr="00B6719C">
        <w:rPr>
          <w:lang w:val="en-GB"/>
        </w:rPr>
        <w:t>are</w:t>
      </w:r>
      <w:r w:rsidRPr="00B6719C">
        <w:rPr>
          <w:lang w:val="en-GB"/>
        </w:rPr>
        <w:t xml:space="preserve"> the DC voltage and the rectified current.</w:t>
      </w:r>
    </w:p>
    <w:p w14:paraId="6FC534A8" w14:textId="1C7BA94B" w:rsidR="004C23A7" w:rsidRDefault="004C23A7" w:rsidP="004C23A7">
      <w:pPr>
        <w:ind w:firstLine="0"/>
        <w:rPr>
          <w:lang w:val="en-GB"/>
        </w:rPr>
      </w:pPr>
    </w:p>
    <w:p w14:paraId="0466A3C2" w14:textId="1FE02AFA" w:rsidR="004C23A7" w:rsidRDefault="004C23A7" w:rsidP="00A1687F">
      <w:pPr>
        <w:rPr>
          <w:lang w:val="en-GB"/>
        </w:rPr>
      </w:pPr>
      <w:hyperlink r:id="rId15" w:history="1">
        <w:r w:rsidRPr="00F016AD">
          <w:rPr>
            <w:rStyle w:val="Hyperlink"/>
            <w:lang w:val="en-GB"/>
          </w:rPr>
          <w:t>https://hu.mouser.com/ProductDetail/KEMET/C44HLGR6400AASJ?qs=sGAEpiMZZMsh%252b1woXyUXjzRu9w46NtHr%252bEdhPtGVC0k%3d</w:t>
        </w:r>
      </w:hyperlink>
    </w:p>
    <w:p w14:paraId="41967D86" w14:textId="75DD77FB" w:rsidR="004C23A7" w:rsidRDefault="004C23A7" w:rsidP="00A1687F">
      <w:pPr>
        <w:rPr>
          <w:lang w:val="en-GB"/>
        </w:rPr>
      </w:pPr>
    </w:p>
    <w:p w14:paraId="4C50DD1B" w14:textId="7B7EEA20" w:rsidR="004C23A7" w:rsidRDefault="004C23A7" w:rsidP="00A1687F">
      <w:pPr>
        <w:rPr>
          <w:lang w:val="en-GB"/>
        </w:rPr>
      </w:pPr>
      <w:hyperlink r:id="rId16" w:history="1">
        <w:r w:rsidRPr="00F016AD">
          <w:rPr>
            <w:rStyle w:val="Hyperlink"/>
            <w:lang w:val="en-GB"/>
          </w:rPr>
          <w:t>https://hu.mouser.com/ProductDetail/KEMET/SS26V-300028?qs=sGAEpiMZZMsVJzu5wKIZCRKkZmKdbMQOky%252b7rTdJ2X4%3d</w:t>
        </w:r>
      </w:hyperlink>
    </w:p>
    <w:p w14:paraId="77D6025E" w14:textId="77777777" w:rsidR="004C23A7" w:rsidRPr="00B6719C" w:rsidRDefault="004C23A7" w:rsidP="00A1687F">
      <w:pPr>
        <w:rPr>
          <w:lang w:val="en-GB"/>
        </w:rPr>
      </w:pPr>
    </w:p>
    <w:p w14:paraId="6B4EDC24" w14:textId="55098CC2" w:rsidR="00FD004E" w:rsidRPr="00B6719C" w:rsidRDefault="0045012E" w:rsidP="00FD004E">
      <w:pPr>
        <w:pStyle w:val="Heading2"/>
        <w:rPr>
          <w:lang w:val="en-GB"/>
        </w:rPr>
      </w:pPr>
      <w:r w:rsidRPr="00B6719C">
        <w:rPr>
          <w:lang w:val="en-GB"/>
        </w:rPr>
        <w:t>I</w:t>
      </w:r>
      <w:r w:rsidR="00FD004E" w:rsidRPr="00B6719C">
        <w:rPr>
          <w:lang w:val="en-GB"/>
        </w:rPr>
        <w:t>nverter</w:t>
      </w:r>
    </w:p>
    <w:p w14:paraId="6A69D7C0" w14:textId="758DE08E" w:rsidR="0045012E" w:rsidRPr="00B6719C" w:rsidRDefault="0045012E" w:rsidP="0045012E">
      <w:pPr>
        <w:rPr>
          <w:lang w:val="en-GB"/>
        </w:rPr>
      </w:pPr>
      <w:r w:rsidRPr="00B6719C">
        <w:rPr>
          <w:lang w:val="en-GB"/>
        </w:rPr>
        <w:t xml:space="preserve">The inverter </w:t>
      </w:r>
      <w:r w:rsidR="00B84559" w:rsidRPr="00B6719C">
        <w:rPr>
          <w:lang w:val="en-GB"/>
        </w:rPr>
        <w:t xml:space="preserve">contains three </w:t>
      </w:r>
      <w:r w:rsidR="00714A08" w:rsidRPr="00B6719C">
        <w:rPr>
          <w:lang w:val="en-GB"/>
        </w:rPr>
        <w:t>bridge</w:t>
      </w:r>
      <w:r w:rsidR="00B84559" w:rsidRPr="00B6719C">
        <w:rPr>
          <w:lang w:val="en-GB"/>
        </w:rPr>
        <w:t xml:space="preserve"> branches, each of them having a 2 transistor-diode pairs. Its input is the DC voltage from the DC link, the transistor gate signals from </w:t>
      </w:r>
      <w:r w:rsidR="0071291B" w:rsidRPr="00B6719C">
        <w:rPr>
          <w:lang w:val="en-GB"/>
        </w:rPr>
        <w:t>the control system</w:t>
      </w:r>
      <w:r w:rsidR="00B84559" w:rsidRPr="00B6719C">
        <w:rPr>
          <w:lang w:val="en-GB"/>
        </w:rPr>
        <w:t xml:space="preserve">, and the three phase currents from </w:t>
      </w:r>
      <w:r w:rsidR="0071291B" w:rsidRPr="00B6719C">
        <w:rPr>
          <w:lang w:val="en-GB"/>
        </w:rPr>
        <w:t xml:space="preserve">the motor model. It uses logic operations to determine its </w:t>
      </w:r>
      <w:r w:rsidR="00714A08" w:rsidRPr="00B6719C">
        <w:rPr>
          <w:lang w:val="en-GB"/>
        </w:rPr>
        <w:t>outputs</w:t>
      </w:r>
      <w:r w:rsidR="0071291B" w:rsidRPr="00B6719C">
        <w:rPr>
          <w:lang w:val="en-GB"/>
        </w:rPr>
        <w:t>. Its outputs are the three phase inverted voltages, the DC current, and the short-circuit signal.</w:t>
      </w:r>
    </w:p>
    <w:p w14:paraId="4B60436B" w14:textId="203B6444" w:rsidR="00FD004E" w:rsidRPr="00B6719C" w:rsidRDefault="0071291B" w:rsidP="00FD004E">
      <w:pPr>
        <w:pStyle w:val="Heading2"/>
        <w:rPr>
          <w:lang w:val="en-GB"/>
        </w:rPr>
      </w:pPr>
      <w:r w:rsidRPr="00B6719C">
        <w:rPr>
          <w:lang w:val="en-GB"/>
        </w:rPr>
        <w:t>Asynchronous machine</w:t>
      </w:r>
    </w:p>
    <w:p w14:paraId="218247F4" w14:textId="2CE7A1C0" w:rsidR="0071291B" w:rsidRPr="00B6719C" w:rsidRDefault="0071291B" w:rsidP="0071291B">
      <w:pPr>
        <w:rPr>
          <w:lang w:val="en-GB"/>
        </w:rPr>
      </w:pPr>
      <w:r w:rsidRPr="00B6719C">
        <w:rPr>
          <w:lang w:val="en-GB"/>
        </w:rPr>
        <w:t xml:space="preserve">The </w:t>
      </w:r>
      <w:r w:rsidR="005F4935" w:rsidRPr="00B6719C">
        <w:rPr>
          <w:lang w:val="en-GB"/>
        </w:rPr>
        <w:t xml:space="preserve">asynchronous machine model uses a reduced parameter equivalent circuit. The reduction is necessary, because it doesn’t require to model the rotor leakage </w:t>
      </w:r>
      <w:r w:rsidR="00714A08" w:rsidRPr="00B6719C">
        <w:rPr>
          <w:lang w:val="en-GB"/>
        </w:rPr>
        <w:t>inductance</w:t>
      </w:r>
      <w:r w:rsidR="005F4935" w:rsidRPr="00B6719C">
        <w:rPr>
          <w:lang w:val="en-GB"/>
        </w:rPr>
        <w:t xml:space="preserve">, which makes the modelling much easier. It operates in x-y </w:t>
      </w:r>
      <w:proofErr w:type="gramStart"/>
      <w:r w:rsidR="005F4935" w:rsidRPr="00B6719C">
        <w:rPr>
          <w:lang w:val="en-GB"/>
        </w:rPr>
        <w:t>coordinates, and</w:t>
      </w:r>
      <w:proofErr w:type="gramEnd"/>
      <w:r w:rsidR="005F4935" w:rsidRPr="00B6719C">
        <w:rPr>
          <w:lang w:val="en-GB"/>
        </w:rPr>
        <w:t xml:space="preserve"> </w:t>
      </w:r>
      <w:r w:rsidR="00714A08" w:rsidRPr="00B6719C">
        <w:rPr>
          <w:lang w:val="en-GB"/>
        </w:rPr>
        <w:t>performs</w:t>
      </w:r>
      <w:r w:rsidR="005F4935" w:rsidRPr="00B6719C">
        <w:rPr>
          <w:lang w:val="en-GB"/>
        </w:rPr>
        <w:t xml:space="preserve"> d-q </w:t>
      </w:r>
      <w:r w:rsidR="00714A08" w:rsidRPr="00B6719C">
        <w:rPr>
          <w:lang w:val="en-GB"/>
        </w:rPr>
        <w:t>transformations</w:t>
      </w:r>
      <w:r w:rsidR="005F4935" w:rsidRPr="00B6719C">
        <w:rPr>
          <w:lang w:val="en-GB"/>
        </w:rPr>
        <w:t xml:space="preserve"> in the end. Its inputs are the three phase voltages and the load torque. Its outputs are the three phase currents, the rotor angular speed and rotor position, and every electrical parameter in either x-y or d-q coordinates, which can be used for testing.</w:t>
      </w:r>
    </w:p>
    <w:p w14:paraId="7C51C05F" w14:textId="38192AB1" w:rsidR="00FD004E" w:rsidRPr="00B6719C" w:rsidRDefault="00EE5FAD" w:rsidP="00FD004E">
      <w:pPr>
        <w:pStyle w:val="Heading1"/>
        <w:rPr>
          <w:lang w:val="en-GB"/>
        </w:rPr>
      </w:pPr>
      <w:r w:rsidRPr="00B6719C">
        <w:rPr>
          <w:lang w:val="en-GB"/>
        </w:rPr>
        <w:lastRenderedPageBreak/>
        <w:t>Design of the FPGA environment</w:t>
      </w:r>
      <w:r w:rsidRPr="00B6719C">
        <w:rPr>
          <w:lang w:val="en-GB"/>
        </w:rPr>
        <w:tab/>
      </w:r>
    </w:p>
    <w:p w14:paraId="3887909C" w14:textId="1B11D84D" w:rsidR="00EE5FAD" w:rsidRPr="00B6719C" w:rsidRDefault="00EE5FAD" w:rsidP="00EE5FAD">
      <w:pPr>
        <w:rPr>
          <w:lang w:val="en-GB"/>
        </w:rPr>
      </w:pPr>
      <w:r w:rsidRPr="00B6719C">
        <w:rPr>
          <w:lang w:val="en-GB"/>
        </w:rPr>
        <w:t xml:space="preserve">The FPGA </w:t>
      </w:r>
      <w:r w:rsidR="00C53318" w:rsidRPr="00B6719C">
        <w:rPr>
          <w:lang w:val="en-GB"/>
        </w:rPr>
        <w:t>does not support floating-point variables, so I used fixed-point variables in my m</w:t>
      </w:r>
      <w:commentRangeStart w:id="15"/>
      <w:r w:rsidR="00C53318" w:rsidRPr="00B6719C">
        <w:rPr>
          <w:lang w:val="en-GB"/>
        </w:rPr>
        <w:t>odels. The FPGA has digital outputs, and I used sigma-delta conversions for the model outputs.</w:t>
      </w:r>
      <w:commentRangeEnd w:id="15"/>
      <w:r w:rsidR="001C2283" w:rsidRPr="00B6719C">
        <w:rPr>
          <w:rStyle w:val="CommentReference"/>
          <w:lang w:val="en-GB"/>
        </w:rPr>
        <w:commentReference w:id="15"/>
      </w:r>
    </w:p>
    <w:p w14:paraId="1AF8ED48" w14:textId="35CD2D1F" w:rsidR="002817ED" w:rsidRPr="00B6719C" w:rsidRDefault="000D4450" w:rsidP="00CE391F">
      <w:pPr>
        <w:pStyle w:val="Heading1"/>
        <w:numPr>
          <w:ilvl w:val="0"/>
          <w:numId w:val="0"/>
        </w:numPr>
        <w:ind w:left="992"/>
        <w:rPr>
          <w:lang w:val="en-GB"/>
        </w:rPr>
      </w:pPr>
      <w:r>
        <w:rPr>
          <w:lang w:val="en-GB"/>
        </w:rPr>
        <w:lastRenderedPageBreak/>
        <w:t>5</w:t>
      </w:r>
      <w:r w:rsidR="002817ED" w:rsidRPr="00B6719C">
        <w:rPr>
          <w:lang w:val="en-GB"/>
        </w:rPr>
        <w:t xml:space="preserve"> Verification</w:t>
      </w:r>
    </w:p>
    <w:p w14:paraId="34079FB2" w14:textId="06DC1DF5" w:rsidR="00FD004E" w:rsidRPr="00B6719C" w:rsidRDefault="002817ED" w:rsidP="002817ED">
      <w:pPr>
        <w:rPr>
          <w:lang w:val="en-GB"/>
        </w:rPr>
      </w:pPr>
      <w:r w:rsidRPr="00B6719C">
        <w:rPr>
          <w:lang w:val="en-GB"/>
        </w:rPr>
        <w:t xml:space="preserve">I used the Matlab </w:t>
      </w:r>
      <w:proofErr w:type="spellStart"/>
      <w:r w:rsidRPr="00B6719C">
        <w:rPr>
          <w:lang w:val="en-GB"/>
        </w:rPr>
        <w:t>Simpower</w:t>
      </w:r>
      <w:proofErr w:type="spellEnd"/>
      <w:r w:rsidRPr="00B6719C">
        <w:rPr>
          <w:lang w:val="en-GB"/>
        </w:rPr>
        <w:t xml:space="preserve"> System toolbox for the model verification. To verify the implemented model, I made an RC filter to have </w:t>
      </w:r>
      <w:proofErr w:type="spellStart"/>
      <w:r w:rsidRPr="00B6719C">
        <w:rPr>
          <w:lang w:val="en-GB"/>
        </w:rPr>
        <w:t>analog</w:t>
      </w:r>
      <w:proofErr w:type="spellEnd"/>
      <w:r w:rsidRPr="00B6719C">
        <w:rPr>
          <w:lang w:val="en-GB"/>
        </w:rPr>
        <w:t xml:space="preserve"> output </w:t>
      </w:r>
      <w:r w:rsidR="00714A08" w:rsidRPr="00B6719C">
        <w:rPr>
          <w:lang w:val="en-GB"/>
        </w:rPr>
        <w:t>signals and</w:t>
      </w:r>
      <w:r w:rsidRPr="00B6719C">
        <w:rPr>
          <w:lang w:val="en-GB"/>
        </w:rPr>
        <w:t xml:space="preserve"> measured them to see if the model fits the requirements.</w:t>
      </w:r>
    </w:p>
    <w:p w14:paraId="23864994" w14:textId="77777777" w:rsidR="00FD004E" w:rsidRPr="00B6719C" w:rsidRDefault="00FD004E" w:rsidP="00FD004E">
      <w:pPr>
        <w:rPr>
          <w:lang w:val="en-GB"/>
        </w:rPr>
      </w:pPr>
    </w:p>
    <w:p w14:paraId="71C18B67" w14:textId="77777777" w:rsidR="00FD004E" w:rsidRPr="00B6719C" w:rsidRDefault="00FD004E" w:rsidP="00FD004E">
      <w:pPr>
        <w:rPr>
          <w:lang w:val="en-GB"/>
        </w:rPr>
      </w:pPr>
    </w:p>
    <w:p w14:paraId="290DEA0D" w14:textId="77777777" w:rsidR="00FD004E" w:rsidRPr="00B6719C" w:rsidRDefault="00FD004E" w:rsidP="00FD004E">
      <w:pPr>
        <w:rPr>
          <w:lang w:val="en-GB"/>
        </w:rPr>
      </w:pPr>
    </w:p>
    <w:p w14:paraId="15D8C37A" w14:textId="77777777" w:rsidR="00FD004E" w:rsidRPr="00B6719C" w:rsidRDefault="00FD004E" w:rsidP="00FD004E">
      <w:pPr>
        <w:rPr>
          <w:lang w:val="en-GB"/>
        </w:rPr>
      </w:pPr>
    </w:p>
    <w:p w14:paraId="37CFCF20" w14:textId="77777777" w:rsidR="00FD004E" w:rsidRPr="00B6719C" w:rsidRDefault="00FD004E" w:rsidP="00FD004E">
      <w:pPr>
        <w:pStyle w:val="Fejezetcimszmozsnlkl"/>
        <w:rPr>
          <w:lang w:val="en-GB"/>
        </w:rPr>
      </w:pPr>
      <w:bookmarkStart w:id="16" w:name="_Toc332798852"/>
      <w:proofErr w:type="spellStart"/>
      <w:r w:rsidRPr="00B6719C">
        <w:rPr>
          <w:lang w:val="en-GB"/>
        </w:rPr>
        <w:lastRenderedPageBreak/>
        <w:t>Irodalomjegyzék</w:t>
      </w:r>
      <w:bookmarkEnd w:id="16"/>
      <w:proofErr w:type="spellEnd"/>
    </w:p>
    <w:p w14:paraId="60F9DDDB" w14:textId="1C949F1A" w:rsidR="007E4BE5" w:rsidRPr="006B7FF2" w:rsidRDefault="00E17A8D" w:rsidP="00FD004E">
      <w:pPr>
        <w:pStyle w:val="Irodalomjegyzksor"/>
        <w:rPr>
          <w:rStyle w:val="Hyperlink"/>
          <w:color w:val="auto"/>
          <w:u w:val="none"/>
          <w:lang w:val="en-GB"/>
        </w:rPr>
      </w:pPr>
      <w:hyperlink r:id="rId17" w:history="1">
        <w:r w:rsidR="007E4BE5" w:rsidRPr="006E7495">
          <w:rPr>
            <w:rStyle w:val="Hyperlink"/>
          </w:rPr>
          <w:t>https://www.xilinx.com/support/documentation/sw_manuals/ug998-vivado-intro-fpga-design-hls.pdf</w:t>
        </w:r>
      </w:hyperlink>
    </w:p>
    <w:p w14:paraId="0CA85E79" w14:textId="3FC32839" w:rsidR="006B7FF2" w:rsidRDefault="00427344" w:rsidP="00FD004E">
      <w:pPr>
        <w:pStyle w:val="Irodalomjegyzksor"/>
        <w:rPr>
          <w:lang w:val="en-GB"/>
        </w:rPr>
      </w:pPr>
      <w:hyperlink r:id="rId18" w:history="1">
        <w:r w:rsidRPr="001B703E">
          <w:rPr>
            <w:rStyle w:val="Hyperlink"/>
            <w:lang w:val="en-GB"/>
          </w:rPr>
          <w:t>https://www.infineon.com/dgdl/Infineon-FF650R17IE4-DS-v03_03-EN.pdf?fileId=db3a30431ff9881501201dcfe2a54986</w:t>
        </w:r>
      </w:hyperlink>
    </w:p>
    <w:p w14:paraId="4F81A5D4" w14:textId="77777777" w:rsidR="00427344" w:rsidRPr="00B6719C" w:rsidRDefault="00427344" w:rsidP="00FD004E">
      <w:pPr>
        <w:pStyle w:val="Irodalomjegyzksor"/>
        <w:rPr>
          <w:lang w:val="en-GB"/>
        </w:rPr>
      </w:pPr>
    </w:p>
    <w:p w14:paraId="7F6D5656" w14:textId="77777777" w:rsidR="00FD004E" w:rsidRPr="00B6719C" w:rsidRDefault="00FD004E" w:rsidP="00FD004E">
      <w:pPr>
        <w:rPr>
          <w:lang w:val="en-GB"/>
        </w:rPr>
      </w:pPr>
    </w:p>
    <w:p w14:paraId="7B28ECAA" w14:textId="00C71B25" w:rsidR="00A162FF" w:rsidRPr="00B6719C" w:rsidRDefault="00A162FF">
      <w:pPr>
        <w:rPr>
          <w:lang w:val="en-GB"/>
        </w:rPr>
      </w:pPr>
    </w:p>
    <w:sectPr w:rsidR="00A162FF" w:rsidRPr="00B6719C" w:rsidSect="00491B4D">
      <w:headerReference w:type="even" r:id="rId19"/>
      <w:footerReference w:type="default" r:id="rId20"/>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pos Gergo" w:date="2018-10-07T22:57:00Z" w:initials="SG">
    <w:p w14:paraId="05B2D4C4" w14:textId="537FACFB" w:rsidR="00E429D5" w:rsidRDefault="00E429D5">
      <w:pPr>
        <w:pStyle w:val="CommentText"/>
      </w:pPr>
      <w:r>
        <w:rPr>
          <w:rStyle w:val="CommentReference"/>
        </w:rPr>
        <w:annotationRef/>
      </w:r>
      <w:r>
        <w:t>ÁBRAAAA</w:t>
      </w:r>
    </w:p>
  </w:comment>
  <w:comment w:id="1" w:author="Sipos Gergo" w:date="2018-10-07T22:39:00Z" w:initials="SG">
    <w:p w14:paraId="3CEE9084" w14:textId="77777777" w:rsidR="00E429D5" w:rsidRDefault="00E429D5">
      <w:pPr>
        <w:pStyle w:val="CommentText"/>
      </w:pPr>
      <w:r>
        <w:rPr>
          <w:rStyle w:val="CommentReference"/>
        </w:rPr>
        <w:annotationRef/>
      </w:r>
      <w:r>
        <w:t>regulate/control. ?</w:t>
      </w:r>
    </w:p>
    <w:p w14:paraId="3F2A7F47" w14:textId="41322CD4" w:rsidR="00E429D5" w:rsidRDefault="00E429D5" w:rsidP="00B6719C">
      <w:pPr>
        <w:pStyle w:val="CommentText"/>
        <w:ind w:firstLine="0"/>
      </w:pPr>
    </w:p>
  </w:comment>
  <w:comment w:id="2" w:author="Sipos Gergo" w:date="2018-10-05T23:52:00Z" w:initials="SG">
    <w:p w14:paraId="6DE16968" w14:textId="3FB81677" w:rsidR="00E429D5" w:rsidRDefault="00E429D5">
      <w:pPr>
        <w:pStyle w:val="CommentText"/>
      </w:pPr>
      <w:r>
        <w:rPr>
          <w:rStyle w:val="CommentReference"/>
        </w:rPr>
        <w:annotationRef/>
      </w:r>
      <w:r>
        <w:t>miért</w:t>
      </w:r>
    </w:p>
  </w:comment>
  <w:comment w:id="3" w:author="Sipos Gergo" w:date="2018-10-05T23:53:00Z" w:initials="SG">
    <w:p w14:paraId="0FDE74E0" w14:textId="77777777" w:rsidR="00E429D5" w:rsidRDefault="00E429D5" w:rsidP="0061528B">
      <w:pPr>
        <w:pStyle w:val="CommentText"/>
      </w:pPr>
      <w:r>
        <w:rPr>
          <w:rStyle w:val="CommentReference"/>
        </w:rPr>
        <w:annotationRef/>
      </w:r>
      <w:r>
        <w:t>Mi a Ts</w:t>
      </w:r>
    </w:p>
  </w:comment>
  <w:comment w:id="4" w:author="Sipos Gergo" w:date="2018-10-05T23:52:00Z" w:initials="SG">
    <w:p w14:paraId="7F94C2BA" w14:textId="77777777" w:rsidR="00E429D5" w:rsidRDefault="00E429D5" w:rsidP="006C30F6">
      <w:pPr>
        <w:pStyle w:val="CommentText"/>
      </w:pPr>
      <w:r>
        <w:rPr>
          <w:rStyle w:val="CommentReference"/>
        </w:rPr>
        <w:annotationRef/>
      </w:r>
      <w:r>
        <w:t>miért</w:t>
      </w:r>
    </w:p>
  </w:comment>
  <w:comment w:id="5" w:author="Sipos Gergo" w:date="2018-10-05T23:53:00Z" w:initials="SG">
    <w:p w14:paraId="08FF5A4D" w14:textId="77777777" w:rsidR="00E429D5" w:rsidRDefault="00E429D5" w:rsidP="006C30F6">
      <w:pPr>
        <w:pStyle w:val="CommentText"/>
      </w:pPr>
      <w:r>
        <w:rPr>
          <w:rStyle w:val="CommentReference"/>
        </w:rPr>
        <w:annotationRef/>
      </w:r>
      <w:r>
        <w:t>Mi a Ts</w:t>
      </w:r>
    </w:p>
  </w:comment>
  <w:comment w:id="6" w:author="Sipos Gergo" w:date="2018-10-05T23:53:00Z" w:initials="SG">
    <w:p w14:paraId="3FD94FBF" w14:textId="77777777" w:rsidR="00E429D5" w:rsidRDefault="00E429D5" w:rsidP="00F7059C">
      <w:pPr>
        <w:pStyle w:val="CommentText"/>
      </w:pPr>
      <w:r>
        <w:rPr>
          <w:rStyle w:val="CommentReference"/>
        </w:rPr>
        <w:annotationRef/>
      </w:r>
      <w:r>
        <w:t>Mi a Ts</w:t>
      </w:r>
    </w:p>
  </w:comment>
  <w:comment w:id="7" w:author="Sipos Gergo" w:date="2018-10-05T23:53:00Z" w:initials="SG">
    <w:p w14:paraId="4737F1D9" w14:textId="77777777" w:rsidR="00E429D5" w:rsidRDefault="00E429D5" w:rsidP="006C30F6">
      <w:pPr>
        <w:pStyle w:val="CommentText"/>
      </w:pPr>
      <w:r>
        <w:rPr>
          <w:rStyle w:val="CommentReference"/>
        </w:rPr>
        <w:annotationRef/>
      </w:r>
      <w:r>
        <w:t>Dögös ábra</w:t>
      </w:r>
    </w:p>
  </w:comment>
  <w:comment w:id="8" w:author="Sipos Gergo" w:date="2018-10-15T20:19:00Z" w:initials="SG">
    <w:p w14:paraId="46FB0C94" w14:textId="281E57EB" w:rsidR="00E429D5" w:rsidRDefault="00E429D5">
      <w:pPr>
        <w:pStyle w:val="CommentText"/>
      </w:pPr>
      <w:r>
        <w:rPr>
          <w:rStyle w:val="CommentReference"/>
        </w:rPr>
        <w:annotationRef/>
      </w:r>
    </w:p>
  </w:comment>
  <w:comment w:id="9" w:author="Sipos Gergo" w:date="2018-10-15T20:19:00Z" w:initials="SG">
    <w:p w14:paraId="69F6A9A1" w14:textId="38E5613A" w:rsidR="00E429D5" w:rsidRDefault="00E429D5">
      <w:pPr>
        <w:pStyle w:val="CommentText"/>
      </w:pPr>
      <w:r>
        <w:rPr>
          <w:rStyle w:val="CommentReference"/>
        </w:rPr>
        <w:annotationRef/>
      </w:r>
      <w:r>
        <w:t>egy wiki és fél óra gondolkodás alapján nincs sok köze hozzá</w:t>
      </w:r>
    </w:p>
  </w:comment>
  <w:comment w:id="10" w:author="Sipos Gergo" w:date="2018-10-05T23:55:00Z" w:initials="SG">
    <w:p w14:paraId="0E9394BF" w14:textId="77777777" w:rsidR="00E429D5" w:rsidRDefault="00E429D5">
      <w:pPr>
        <w:pStyle w:val="CommentText"/>
      </w:pPr>
      <w:r>
        <w:rPr>
          <w:rStyle w:val="CommentReference"/>
        </w:rPr>
        <w:annotationRef/>
      </w:r>
      <w:r>
        <w:t>FPGA ban miért használunk fix pontos számábrázlás , checkolni DSP 48 slice Xilinxnál, erre épül a termék paletta</w:t>
      </w:r>
    </w:p>
    <w:p w14:paraId="2981AE29" w14:textId="77777777" w:rsidR="00E429D5" w:rsidRDefault="00E429D5">
      <w:pPr>
        <w:pStyle w:val="CommentText"/>
      </w:pPr>
      <w:r>
        <w:t>Miért költséges a szorzás</w:t>
      </w:r>
    </w:p>
    <w:p w14:paraId="51EA9D67" w14:textId="77777777" w:rsidR="00E429D5" w:rsidRDefault="00E429D5">
      <w:pPr>
        <w:pStyle w:val="CommentText"/>
      </w:pPr>
      <w:r>
        <w:t>Skázásos trükkök ( reciprok, L/T)</w:t>
      </w:r>
    </w:p>
    <w:p w14:paraId="5864E686" w14:textId="6B887E9C" w:rsidR="00E429D5" w:rsidRDefault="00E429D5">
      <w:pPr>
        <w:pStyle w:val="CommentText"/>
      </w:pPr>
      <w:r>
        <w:t>Lookup table használat – tárolás ( FPGA blockRam, Zynq – Blockram/ddr ram) mi a baj blockram használat</w:t>
      </w:r>
    </w:p>
    <w:p w14:paraId="6E6E0F6B" w14:textId="401DE360" w:rsidR="00E429D5" w:rsidRDefault="00E429D5">
      <w:pPr>
        <w:pStyle w:val="CommentText"/>
      </w:pPr>
      <w:r w:rsidRPr="00652D0B">
        <w:t>https://www.infineon.com/dgdl/Infineon-FF650R17IE4-DS-v03_03-EN.pdf?fileId=db3a30431ff9881501201dcfe2a54986</w:t>
      </w:r>
    </w:p>
    <w:p w14:paraId="35CF443B" w14:textId="77777777" w:rsidR="00E429D5" w:rsidRDefault="00E429D5">
      <w:pPr>
        <w:pStyle w:val="CommentText"/>
      </w:pPr>
      <w:r>
        <w:t>Alap platform ( SoC ( Zynq), FPGA ( Artix, kintex)</w:t>
      </w:r>
    </w:p>
    <w:p w14:paraId="79D28EFB" w14:textId="77777777" w:rsidR="00E429D5" w:rsidRDefault="00E429D5">
      <w:pPr>
        <w:pStyle w:val="CommentText"/>
      </w:pPr>
      <w:r>
        <w:t>Számítási kapacitás növekedése ( moore trv.)</w:t>
      </w:r>
    </w:p>
    <w:p w14:paraId="419C20D4" w14:textId="77777777" w:rsidR="00E429D5" w:rsidRDefault="00E429D5">
      <w:pPr>
        <w:pStyle w:val="CommentText"/>
      </w:pPr>
      <w:r>
        <w:t>FPGA erőforrás használat leírása</w:t>
      </w:r>
    </w:p>
    <w:p w14:paraId="06D022B4" w14:textId="1D086CEB" w:rsidR="00E429D5" w:rsidRDefault="00E17A8D">
      <w:pPr>
        <w:pStyle w:val="CommentText"/>
      </w:pPr>
      <w:hyperlink r:id="rId1" w:history="1">
        <w:r w:rsidR="00E429D5" w:rsidRPr="006E7495">
          <w:rPr>
            <w:rStyle w:val="Hyperlink"/>
          </w:rPr>
          <w:t>https://www.xilinx.com/support/documentation/sw_manuals/ug998-vivado-intro-fpga-design-hls.pdf</w:t>
        </w:r>
      </w:hyperlink>
    </w:p>
    <w:p w14:paraId="30455D86" w14:textId="77777777" w:rsidR="00E429D5" w:rsidRDefault="00E429D5">
      <w:pPr>
        <w:pStyle w:val="CommentText"/>
      </w:pPr>
    </w:p>
    <w:p w14:paraId="409A5435" w14:textId="5B916D2B" w:rsidR="00E429D5" w:rsidRDefault="00E429D5">
      <w:pPr>
        <w:pStyle w:val="CommentText"/>
      </w:pPr>
      <w:r>
        <w:t>Összehasonlítás Asic – CPLD- FPGA – SOC – MCU</w:t>
      </w:r>
    </w:p>
    <w:p w14:paraId="2AEC9A37" w14:textId="0ED536B8" w:rsidR="00E429D5" w:rsidRDefault="00E429D5">
      <w:pPr>
        <w:pStyle w:val="CommentText"/>
      </w:pPr>
      <w:r>
        <w:t>Mi az előnye ha valósídejű model FPGA n fut, mert futhatna procin ( párhuzamos végrehjatás vs soros )</w:t>
      </w:r>
    </w:p>
  </w:comment>
  <w:comment w:id="11" w:author="Sipos Gergo" w:date="2018-10-18T11:19:00Z" w:initials="SG">
    <w:p w14:paraId="52D49245" w14:textId="2F02DD0A" w:rsidR="00E429D5" w:rsidRDefault="00E429D5">
      <w:pPr>
        <w:pStyle w:val="CommentText"/>
      </w:pPr>
      <w:r>
        <w:rPr>
          <w:rStyle w:val="CommentReference"/>
        </w:rPr>
        <w:annotationRef/>
      </w:r>
      <w:r>
        <w:t>honnan tudom, melyik?</w:t>
      </w:r>
    </w:p>
  </w:comment>
  <w:comment w:id="12" w:author="Sipos Gergo" w:date="2018-10-18T12:34:00Z" w:initials="SG">
    <w:p w14:paraId="29A56D02" w14:textId="2CA7199B" w:rsidR="00E429D5" w:rsidRDefault="00E429D5">
      <w:pPr>
        <w:pStyle w:val="CommentText"/>
      </w:pPr>
      <w:r>
        <w:rPr>
          <w:rStyle w:val="CommentReference"/>
        </w:rPr>
        <w:annotationRef/>
      </w:r>
      <w:r>
        <w:t>mennyire részletesen?- mindent fliplfop felépítés, DSP felépítés stb, bram.. ?</w:t>
      </w:r>
    </w:p>
  </w:comment>
  <w:comment w:id="13" w:author="Sipos Gergo" w:date="2018-10-06T00:31:00Z" w:initials="SG">
    <w:p w14:paraId="69FD9D90" w14:textId="35FBC9F7" w:rsidR="00E429D5" w:rsidRDefault="00E429D5">
      <w:pPr>
        <w:pStyle w:val="CommentText"/>
      </w:pPr>
      <w:r>
        <w:rPr>
          <w:rStyle w:val="CommentReference"/>
        </w:rPr>
        <w:annotationRef/>
      </w:r>
      <w:r>
        <w:t>Egyenletet és ábrákat ( inkscape ) betenni</w:t>
      </w:r>
    </w:p>
  </w:comment>
  <w:comment w:id="15" w:author="Sipos Gergo" w:date="2018-10-06T00:23:00Z" w:initials="SG">
    <w:p w14:paraId="7572A369" w14:textId="7555E944" w:rsidR="00E429D5" w:rsidRDefault="00E429D5">
      <w:pPr>
        <w:pStyle w:val="CommentText"/>
      </w:pPr>
      <w:r>
        <w:rPr>
          <w:rStyle w:val="CommentReference"/>
        </w:rPr>
        <w:annotationRef/>
      </w:r>
      <w:r>
        <w:t xml:space="preserve">Vivado report and iteration.... slack clock, delay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B2D4C4" w15:done="0"/>
  <w15:commentEx w15:paraId="3F2A7F47" w15:done="0"/>
  <w15:commentEx w15:paraId="6DE16968" w15:done="0"/>
  <w15:commentEx w15:paraId="0FDE74E0" w15:done="0"/>
  <w15:commentEx w15:paraId="7F94C2BA" w15:done="0"/>
  <w15:commentEx w15:paraId="08FF5A4D" w15:done="0"/>
  <w15:commentEx w15:paraId="3FD94FBF" w15:done="0"/>
  <w15:commentEx w15:paraId="4737F1D9" w15:done="0"/>
  <w15:commentEx w15:paraId="46FB0C94" w15:done="1"/>
  <w15:commentEx w15:paraId="69F6A9A1" w15:paraIdParent="46FB0C94" w15:done="1"/>
  <w15:commentEx w15:paraId="2AEC9A37" w15:done="0"/>
  <w15:commentEx w15:paraId="52D49245" w15:done="0"/>
  <w15:commentEx w15:paraId="29A56D02" w15:done="0"/>
  <w15:commentEx w15:paraId="69FD9D90" w15:done="0"/>
  <w15:commentEx w15:paraId="7572A3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B2D4C4" w16cid:durableId="1F650DF0"/>
  <w16cid:commentId w16cid:paraId="3F2A7F47" w16cid:durableId="1F6509B5"/>
  <w16cid:commentId w16cid:paraId="6DE16968" w16cid:durableId="1F6277D0"/>
  <w16cid:commentId w16cid:paraId="0FDE74E0" w16cid:durableId="1F7250FF"/>
  <w16cid:commentId w16cid:paraId="7F94C2BA" w16cid:durableId="1F72E15C"/>
  <w16cid:commentId w16cid:paraId="08FF5A4D" w16cid:durableId="1F6277E2"/>
  <w16cid:commentId w16cid:paraId="3FD94FBF" w16cid:durableId="1F725554"/>
  <w16cid:commentId w16cid:paraId="4737F1D9" w16cid:durableId="1F6277F9"/>
  <w16cid:commentId w16cid:paraId="46FB0C94" w16cid:durableId="1F6F74EC"/>
  <w16cid:commentId w16cid:paraId="69F6A9A1" w16cid:durableId="1F6F74EF"/>
  <w16cid:commentId w16cid:paraId="2AEC9A37" w16cid:durableId="1F62785D"/>
  <w16cid:commentId w16cid:paraId="52D49245" w16cid:durableId="1F72EADD"/>
  <w16cid:commentId w16cid:paraId="29A56D02" w16cid:durableId="1F72FC73"/>
  <w16cid:commentId w16cid:paraId="69FD9D90" w16cid:durableId="1F6280DD"/>
  <w16cid:commentId w16cid:paraId="7572A369" w16cid:durableId="1F627E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FE67A" w14:textId="77777777" w:rsidR="00E17A8D" w:rsidRDefault="00E17A8D" w:rsidP="00C53318">
      <w:pPr>
        <w:spacing w:after="0" w:line="240" w:lineRule="auto"/>
      </w:pPr>
      <w:r>
        <w:separator/>
      </w:r>
    </w:p>
  </w:endnote>
  <w:endnote w:type="continuationSeparator" w:id="0">
    <w:p w14:paraId="01861EBE" w14:textId="77777777" w:rsidR="00E17A8D" w:rsidRDefault="00E17A8D" w:rsidP="00C53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626B1" w14:textId="77777777" w:rsidR="00E429D5" w:rsidRDefault="00E429D5">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C598" w14:textId="77777777" w:rsidR="00E429D5" w:rsidRDefault="00E429D5" w:rsidP="00491B4D">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94DC7" w14:textId="77777777" w:rsidR="00E17A8D" w:rsidRDefault="00E17A8D" w:rsidP="00C53318">
      <w:pPr>
        <w:spacing w:after="0" w:line="240" w:lineRule="auto"/>
      </w:pPr>
      <w:r>
        <w:separator/>
      </w:r>
    </w:p>
  </w:footnote>
  <w:footnote w:type="continuationSeparator" w:id="0">
    <w:p w14:paraId="46921A3F" w14:textId="77777777" w:rsidR="00E17A8D" w:rsidRDefault="00E17A8D" w:rsidP="00C533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7CD9A" w14:textId="77777777" w:rsidR="00E429D5" w:rsidRDefault="00E429D5"/>
  <w:p w14:paraId="01574AEA" w14:textId="77777777" w:rsidR="00E429D5" w:rsidRDefault="00E429D5"/>
  <w:p w14:paraId="0CE1AECE" w14:textId="77777777" w:rsidR="00E429D5" w:rsidRDefault="00E429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993"/>
        </w:tabs>
        <w:ind w:left="993" w:hanging="1134"/>
      </w:pPr>
      <w:rPr>
        <w:rFonts w:ascii="Times New Roman" w:hAnsi="Times New Roman" w:hint="default"/>
        <w:sz w:val="24"/>
      </w:rPr>
    </w:lvl>
    <w:lvl w:ilvl="1" w:tplc="04090019" w:tentative="1">
      <w:start w:val="1"/>
      <w:numFmt w:val="lowerLetter"/>
      <w:lvlText w:val="%2."/>
      <w:lvlJc w:val="left"/>
      <w:pPr>
        <w:tabs>
          <w:tab w:val="num" w:pos="1299"/>
        </w:tabs>
        <w:ind w:left="1299" w:hanging="360"/>
      </w:pPr>
    </w:lvl>
    <w:lvl w:ilvl="2" w:tplc="0409001B" w:tentative="1">
      <w:start w:val="1"/>
      <w:numFmt w:val="lowerRoman"/>
      <w:lvlText w:val="%3."/>
      <w:lvlJc w:val="right"/>
      <w:pPr>
        <w:tabs>
          <w:tab w:val="num" w:pos="2019"/>
        </w:tabs>
        <w:ind w:left="2019" w:hanging="180"/>
      </w:pPr>
    </w:lvl>
    <w:lvl w:ilvl="3" w:tplc="0409000F" w:tentative="1">
      <w:start w:val="1"/>
      <w:numFmt w:val="decimal"/>
      <w:lvlText w:val="%4."/>
      <w:lvlJc w:val="left"/>
      <w:pPr>
        <w:tabs>
          <w:tab w:val="num" w:pos="2739"/>
        </w:tabs>
        <w:ind w:left="2739" w:hanging="360"/>
      </w:pPr>
    </w:lvl>
    <w:lvl w:ilvl="4" w:tplc="04090019" w:tentative="1">
      <w:start w:val="1"/>
      <w:numFmt w:val="lowerLetter"/>
      <w:lvlText w:val="%5."/>
      <w:lvlJc w:val="left"/>
      <w:pPr>
        <w:tabs>
          <w:tab w:val="num" w:pos="3459"/>
        </w:tabs>
        <w:ind w:left="3459" w:hanging="360"/>
      </w:pPr>
    </w:lvl>
    <w:lvl w:ilvl="5" w:tplc="0409001B" w:tentative="1">
      <w:start w:val="1"/>
      <w:numFmt w:val="lowerRoman"/>
      <w:lvlText w:val="%6."/>
      <w:lvlJc w:val="right"/>
      <w:pPr>
        <w:tabs>
          <w:tab w:val="num" w:pos="4179"/>
        </w:tabs>
        <w:ind w:left="4179" w:hanging="180"/>
      </w:pPr>
    </w:lvl>
    <w:lvl w:ilvl="6" w:tplc="0409000F" w:tentative="1">
      <w:start w:val="1"/>
      <w:numFmt w:val="decimal"/>
      <w:lvlText w:val="%7."/>
      <w:lvlJc w:val="left"/>
      <w:pPr>
        <w:tabs>
          <w:tab w:val="num" w:pos="4899"/>
        </w:tabs>
        <w:ind w:left="4899" w:hanging="360"/>
      </w:pPr>
    </w:lvl>
    <w:lvl w:ilvl="7" w:tplc="04090019" w:tentative="1">
      <w:start w:val="1"/>
      <w:numFmt w:val="lowerLetter"/>
      <w:lvlText w:val="%8."/>
      <w:lvlJc w:val="left"/>
      <w:pPr>
        <w:tabs>
          <w:tab w:val="num" w:pos="5619"/>
        </w:tabs>
        <w:ind w:left="5619" w:hanging="360"/>
      </w:pPr>
    </w:lvl>
    <w:lvl w:ilvl="8" w:tplc="0409001B" w:tentative="1">
      <w:start w:val="1"/>
      <w:numFmt w:val="lowerRoman"/>
      <w:lvlText w:val="%9."/>
      <w:lvlJc w:val="right"/>
      <w:pPr>
        <w:tabs>
          <w:tab w:val="num" w:pos="6339"/>
        </w:tabs>
        <w:ind w:left="6339" w:hanging="180"/>
      </w:pPr>
    </w:lvl>
  </w:abstractNum>
  <w:abstractNum w:abstractNumId="1" w15:restartNumberingAfterBreak="0">
    <w:nsid w:val="05B479D3"/>
    <w:multiLevelType w:val="hybridMultilevel"/>
    <w:tmpl w:val="E56CDE0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15EE0508"/>
    <w:multiLevelType w:val="multilevel"/>
    <w:tmpl w:val="418E4214"/>
    <w:numStyleLink w:val="tmutatszmozottlista"/>
  </w:abstractNum>
  <w:abstractNum w:abstractNumId="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B42639"/>
    <w:multiLevelType w:val="hybridMultilevel"/>
    <w:tmpl w:val="8230CF1E"/>
    <w:lvl w:ilvl="0" w:tplc="02ACF60A">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99C3B84"/>
    <w:multiLevelType w:val="multilevel"/>
    <w:tmpl w:val="C3565810"/>
    <w:lvl w:ilvl="0">
      <w:start w:val="1"/>
      <w:numFmt w:val="decimal"/>
      <w:pStyle w:val="Heading1"/>
      <w:suff w:val="space"/>
      <w:lvlText w:val="%1"/>
      <w:lvlJc w:val="left"/>
      <w:pPr>
        <w:ind w:left="992"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7"/>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pos Gergo">
    <w15:presenceInfo w15:providerId="None" w15:userId="Sipos Ger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08"/>
    <w:rsid w:val="00010847"/>
    <w:rsid w:val="00016877"/>
    <w:rsid w:val="000261DD"/>
    <w:rsid w:val="0006152A"/>
    <w:rsid w:val="00063C7D"/>
    <w:rsid w:val="000A487B"/>
    <w:rsid w:val="000A6E8C"/>
    <w:rsid w:val="000B6BDE"/>
    <w:rsid w:val="000C3FB9"/>
    <w:rsid w:val="000D4450"/>
    <w:rsid w:val="000D7AB5"/>
    <w:rsid w:val="0011314B"/>
    <w:rsid w:val="00124B5D"/>
    <w:rsid w:val="0012522D"/>
    <w:rsid w:val="00143A24"/>
    <w:rsid w:val="001875D2"/>
    <w:rsid w:val="0018793C"/>
    <w:rsid w:val="001C2283"/>
    <w:rsid w:val="001C3308"/>
    <w:rsid w:val="001C3D81"/>
    <w:rsid w:val="001D2E42"/>
    <w:rsid w:val="001D541D"/>
    <w:rsid w:val="001D7E4F"/>
    <w:rsid w:val="001E0285"/>
    <w:rsid w:val="001E3E06"/>
    <w:rsid w:val="001F6481"/>
    <w:rsid w:val="002013F2"/>
    <w:rsid w:val="002130AC"/>
    <w:rsid w:val="00214106"/>
    <w:rsid w:val="00214F31"/>
    <w:rsid w:val="0024041E"/>
    <w:rsid w:val="002761F6"/>
    <w:rsid w:val="0028145A"/>
    <w:rsid w:val="002817ED"/>
    <w:rsid w:val="0029072E"/>
    <w:rsid w:val="00290F45"/>
    <w:rsid w:val="002C08CB"/>
    <w:rsid w:val="002C58EB"/>
    <w:rsid w:val="002E40C7"/>
    <w:rsid w:val="003307D5"/>
    <w:rsid w:val="0033400F"/>
    <w:rsid w:val="0034098D"/>
    <w:rsid w:val="00350135"/>
    <w:rsid w:val="00354D44"/>
    <w:rsid w:val="003715C4"/>
    <w:rsid w:val="00375E18"/>
    <w:rsid w:val="00377EB3"/>
    <w:rsid w:val="0039515A"/>
    <w:rsid w:val="003B2960"/>
    <w:rsid w:val="003C5A7F"/>
    <w:rsid w:val="003D1AD0"/>
    <w:rsid w:val="003D5CFC"/>
    <w:rsid w:val="004025C7"/>
    <w:rsid w:val="004139F5"/>
    <w:rsid w:val="004213D0"/>
    <w:rsid w:val="004232C2"/>
    <w:rsid w:val="00423C8F"/>
    <w:rsid w:val="00424788"/>
    <w:rsid w:val="00427344"/>
    <w:rsid w:val="00431817"/>
    <w:rsid w:val="004375C3"/>
    <w:rsid w:val="00443D3E"/>
    <w:rsid w:val="0045012E"/>
    <w:rsid w:val="0045347C"/>
    <w:rsid w:val="00465DDE"/>
    <w:rsid w:val="00491B4D"/>
    <w:rsid w:val="004A11E3"/>
    <w:rsid w:val="004B0D34"/>
    <w:rsid w:val="004B6281"/>
    <w:rsid w:val="004C23A7"/>
    <w:rsid w:val="004D3012"/>
    <w:rsid w:val="004F11BD"/>
    <w:rsid w:val="0053660B"/>
    <w:rsid w:val="00546418"/>
    <w:rsid w:val="00550DD4"/>
    <w:rsid w:val="0057165E"/>
    <w:rsid w:val="00576108"/>
    <w:rsid w:val="005876D7"/>
    <w:rsid w:val="0059524C"/>
    <w:rsid w:val="005A7854"/>
    <w:rsid w:val="005D652D"/>
    <w:rsid w:val="005D768F"/>
    <w:rsid w:val="005E0CAE"/>
    <w:rsid w:val="005F4935"/>
    <w:rsid w:val="00607DCB"/>
    <w:rsid w:val="0061528B"/>
    <w:rsid w:val="00620697"/>
    <w:rsid w:val="006262BB"/>
    <w:rsid w:val="00652D0B"/>
    <w:rsid w:val="006A01D1"/>
    <w:rsid w:val="006B065C"/>
    <w:rsid w:val="006B7FF2"/>
    <w:rsid w:val="006C30F6"/>
    <w:rsid w:val="006C521D"/>
    <w:rsid w:val="006C5BF1"/>
    <w:rsid w:val="006D2CFB"/>
    <w:rsid w:val="006F63AB"/>
    <w:rsid w:val="007031EB"/>
    <w:rsid w:val="007104DF"/>
    <w:rsid w:val="0071291B"/>
    <w:rsid w:val="00714A08"/>
    <w:rsid w:val="00730A5F"/>
    <w:rsid w:val="0075184E"/>
    <w:rsid w:val="0079670D"/>
    <w:rsid w:val="007B5251"/>
    <w:rsid w:val="007D79F2"/>
    <w:rsid w:val="007E4BE5"/>
    <w:rsid w:val="008110FD"/>
    <w:rsid w:val="00817362"/>
    <w:rsid w:val="008351A6"/>
    <w:rsid w:val="008716BB"/>
    <w:rsid w:val="00890DEB"/>
    <w:rsid w:val="008C057F"/>
    <w:rsid w:val="008C352F"/>
    <w:rsid w:val="008C700E"/>
    <w:rsid w:val="008D2836"/>
    <w:rsid w:val="008E7531"/>
    <w:rsid w:val="008F2F05"/>
    <w:rsid w:val="008F494E"/>
    <w:rsid w:val="00921B84"/>
    <w:rsid w:val="00962611"/>
    <w:rsid w:val="00987B03"/>
    <w:rsid w:val="009A1FC3"/>
    <w:rsid w:val="009F2C5F"/>
    <w:rsid w:val="009F583A"/>
    <w:rsid w:val="00A162FF"/>
    <w:rsid w:val="00A1687F"/>
    <w:rsid w:val="00A37B1A"/>
    <w:rsid w:val="00A41DF7"/>
    <w:rsid w:val="00A51A3E"/>
    <w:rsid w:val="00A61B5C"/>
    <w:rsid w:val="00A641D0"/>
    <w:rsid w:val="00AB2A6E"/>
    <w:rsid w:val="00AE3130"/>
    <w:rsid w:val="00AE3FA9"/>
    <w:rsid w:val="00AF39AA"/>
    <w:rsid w:val="00B15315"/>
    <w:rsid w:val="00B22C64"/>
    <w:rsid w:val="00B23549"/>
    <w:rsid w:val="00B31BB3"/>
    <w:rsid w:val="00B40F13"/>
    <w:rsid w:val="00B43FC4"/>
    <w:rsid w:val="00B55AA5"/>
    <w:rsid w:val="00B60AAA"/>
    <w:rsid w:val="00B635B6"/>
    <w:rsid w:val="00B6689E"/>
    <w:rsid w:val="00B6719C"/>
    <w:rsid w:val="00B84559"/>
    <w:rsid w:val="00B84E5B"/>
    <w:rsid w:val="00BE356E"/>
    <w:rsid w:val="00BF7F80"/>
    <w:rsid w:val="00C21F36"/>
    <w:rsid w:val="00C2478F"/>
    <w:rsid w:val="00C41393"/>
    <w:rsid w:val="00C42408"/>
    <w:rsid w:val="00C53318"/>
    <w:rsid w:val="00C7514B"/>
    <w:rsid w:val="00C82083"/>
    <w:rsid w:val="00C8307B"/>
    <w:rsid w:val="00CA222C"/>
    <w:rsid w:val="00CB62B4"/>
    <w:rsid w:val="00CC45A9"/>
    <w:rsid w:val="00CE0803"/>
    <w:rsid w:val="00CE391F"/>
    <w:rsid w:val="00CE7E8E"/>
    <w:rsid w:val="00CF65F1"/>
    <w:rsid w:val="00CF6653"/>
    <w:rsid w:val="00D05901"/>
    <w:rsid w:val="00D50F62"/>
    <w:rsid w:val="00D55005"/>
    <w:rsid w:val="00D60853"/>
    <w:rsid w:val="00D71697"/>
    <w:rsid w:val="00DA4430"/>
    <w:rsid w:val="00DB4D2B"/>
    <w:rsid w:val="00DD0578"/>
    <w:rsid w:val="00E10D59"/>
    <w:rsid w:val="00E17A8D"/>
    <w:rsid w:val="00E3041D"/>
    <w:rsid w:val="00E31272"/>
    <w:rsid w:val="00E33005"/>
    <w:rsid w:val="00E429D5"/>
    <w:rsid w:val="00E44BEE"/>
    <w:rsid w:val="00E66B97"/>
    <w:rsid w:val="00ED5B85"/>
    <w:rsid w:val="00EE5FAD"/>
    <w:rsid w:val="00EF2741"/>
    <w:rsid w:val="00F04B53"/>
    <w:rsid w:val="00F06BEC"/>
    <w:rsid w:val="00F237D3"/>
    <w:rsid w:val="00F26311"/>
    <w:rsid w:val="00F36A87"/>
    <w:rsid w:val="00F41F69"/>
    <w:rsid w:val="00F55CF9"/>
    <w:rsid w:val="00F667D1"/>
    <w:rsid w:val="00F7059C"/>
    <w:rsid w:val="00FA463F"/>
    <w:rsid w:val="00FA4CD9"/>
    <w:rsid w:val="00FA6D36"/>
    <w:rsid w:val="00FC0DC3"/>
    <w:rsid w:val="00FD004E"/>
    <w:rsid w:val="00FF7F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E91E"/>
  <w15:chartTrackingRefBased/>
  <w15:docId w15:val="{A41356D2-C203-43ED-A945-5B107BF9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04E"/>
    <w:pPr>
      <w:spacing w:after="120" w:line="36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FD004E"/>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link w:val="Heading2Char"/>
    <w:autoRedefine/>
    <w:qFormat/>
    <w:rsid w:val="00FD004E"/>
    <w:pPr>
      <w:keepNext/>
      <w:numPr>
        <w:ilvl w:val="1"/>
        <w:numId w:val="2"/>
      </w:numPr>
      <w:spacing w:before="240" w:after="60"/>
      <w:outlineLvl w:val="1"/>
    </w:pPr>
    <w:rPr>
      <w:rFonts w:cs="Arial"/>
      <w:b/>
      <w:bCs/>
      <w:iCs/>
      <w:sz w:val="32"/>
      <w:szCs w:val="28"/>
    </w:rPr>
  </w:style>
  <w:style w:type="paragraph" w:styleId="Heading3">
    <w:name w:val="heading 3"/>
    <w:basedOn w:val="Normal"/>
    <w:next w:val="Normal"/>
    <w:link w:val="Heading3Char"/>
    <w:autoRedefine/>
    <w:qFormat/>
    <w:rsid w:val="00FD004E"/>
    <w:pPr>
      <w:keepNext/>
      <w:numPr>
        <w:ilvl w:val="2"/>
        <w:numId w:val="2"/>
      </w:numPr>
      <w:spacing w:before="240" w:after="60"/>
      <w:outlineLvl w:val="2"/>
    </w:pPr>
    <w:rPr>
      <w:rFonts w:cs="Arial"/>
      <w:b/>
      <w:bCs/>
      <w:sz w:val="28"/>
      <w:szCs w:val="26"/>
    </w:rPr>
  </w:style>
  <w:style w:type="paragraph" w:styleId="Heading4">
    <w:name w:val="heading 4"/>
    <w:basedOn w:val="Normal"/>
    <w:next w:val="Normal"/>
    <w:link w:val="Heading4Char"/>
    <w:autoRedefine/>
    <w:qFormat/>
    <w:rsid w:val="00FD004E"/>
    <w:pPr>
      <w:keepNext/>
      <w:numPr>
        <w:ilvl w:val="3"/>
        <w:numId w:val="2"/>
      </w:numPr>
      <w:spacing w:before="240" w:after="60"/>
      <w:outlineLvl w:val="3"/>
    </w:pPr>
    <w:rPr>
      <w:b/>
      <w:bCs/>
      <w:szCs w:val="28"/>
    </w:rPr>
  </w:style>
  <w:style w:type="paragraph" w:styleId="Heading5">
    <w:name w:val="heading 5"/>
    <w:basedOn w:val="Normal"/>
    <w:next w:val="Normal"/>
    <w:link w:val="Heading5Char"/>
    <w:rsid w:val="00FD004E"/>
    <w:pPr>
      <w:numPr>
        <w:ilvl w:val="4"/>
        <w:numId w:val="2"/>
      </w:numPr>
      <w:spacing w:before="240" w:after="60"/>
      <w:outlineLvl w:val="4"/>
    </w:pPr>
    <w:rPr>
      <w:b/>
      <w:bCs/>
      <w:i/>
      <w:iCs/>
      <w:sz w:val="26"/>
      <w:szCs w:val="26"/>
    </w:rPr>
  </w:style>
  <w:style w:type="paragraph" w:styleId="Heading6">
    <w:name w:val="heading 6"/>
    <w:basedOn w:val="Normal"/>
    <w:next w:val="Normal"/>
    <w:link w:val="Heading6Char"/>
    <w:rsid w:val="00FD004E"/>
    <w:pPr>
      <w:numPr>
        <w:ilvl w:val="5"/>
        <w:numId w:val="2"/>
      </w:numPr>
      <w:spacing w:before="240" w:after="60"/>
      <w:outlineLvl w:val="5"/>
    </w:pPr>
    <w:rPr>
      <w:b/>
      <w:bCs/>
      <w:sz w:val="22"/>
      <w:szCs w:val="22"/>
    </w:rPr>
  </w:style>
  <w:style w:type="paragraph" w:styleId="Heading7">
    <w:name w:val="heading 7"/>
    <w:basedOn w:val="Normal"/>
    <w:next w:val="Normal"/>
    <w:link w:val="Heading7Char"/>
    <w:rsid w:val="00FD004E"/>
    <w:pPr>
      <w:numPr>
        <w:ilvl w:val="6"/>
        <w:numId w:val="2"/>
      </w:numPr>
      <w:spacing w:before="240" w:after="60"/>
      <w:outlineLvl w:val="6"/>
    </w:pPr>
  </w:style>
  <w:style w:type="paragraph" w:styleId="Heading8">
    <w:name w:val="heading 8"/>
    <w:basedOn w:val="Normal"/>
    <w:next w:val="Normal"/>
    <w:link w:val="Heading8Char"/>
    <w:rsid w:val="00FD004E"/>
    <w:pPr>
      <w:numPr>
        <w:ilvl w:val="7"/>
        <w:numId w:val="2"/>
      </w:numPr>
      <w:spacing w:before="240" w:after="60"/>
      <w:outlineLvl w:val="7"/>
    </w:pPr>
    <w:rPr>
      <w:i/>
      <w:iCs/>
    </w:rPr>
  </w:style>
  <w:style w:type="paragraph" w:styleId="Heading9">
    <w:name w:val="heading 9"/>
    <w:basedOn w:val="Normal"/>
    <w:next w:val="Normal"/>
    <w:link w:val="Heading9Char"/>
    <w:rsid w:val="00FD004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004E"/>
    <w:rPr>
      <w:rFonts w:ascii="Times New Roman" w:eastAsia="Times New Roman" w:hAnsi="Times New Roman" w:cs="Arial"/>
      <w:b/>
      <w:bCs/>
      <w:kern w:val="32"/>
      <w:sz w:val="36"/>
      <w:szCs w:val="32"/>
    </w:rPr>
  </w:style>
  <w:style w:type="character" w:customStyle="1" w:styleId="Heading2Char">
    <w:name w:val="Heading 2 Char"/>
    <w:basedOn w:val="DefaultParagraphFont"/>
    <w:link w:val="Heading2"/>
    <w:rsid w:val="00FD004E"/>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FD004E"/>
    <w:rPr>
      <w:rFonts w:ascii="Times New Roman" w:eastAsia="Times New Roman" w:hAnsi="Times New Roman" w:cs="Arial"/>
      <w:b/>
      <w:bCs/>
      <w:sz w:val="28"/>
      <w:szCs w:val="26"/>
    </w:rPr>
  </w:style>
  <w:style w:type="character" w:customStyle="1" w:styleId="Heading4Char">
    <w:name w:val="Heading 4 Char"/>
    <w:basedOn w:val="DefaultParagraphFont"/>
    <w:link w:val="Heading4"/>
    <w:rsid w:val="00FD004E"/>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FD004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004E"/>
    <w:rPr>
      <w:rFonts w:ascii="Times New Roman" w:eastAsia="Times New Roman" w:hAnsi="Times New Roman" w:cs="Times New Roman"/>
      <w:b/>
      <w:bCs/>
    </w:rPr>
  </w:style>
  <w:style w:type="character" w:customStyle="1" w:styleId="Heading7Char">
    <w:name w:val="Heading 7 Char"/>
    <w:basedOn w:val="DefaultParagraphFont"/>
    <w:link w:val="Heading7"/>
    <w:rsid w:val="00FD004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D004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D004E"/>
    <w:rPr>
      <w:rFonts w:ascii="Arial" w:eastAsia="Times New Roman" w:hAnsi="Arial" w:cs="Arial"/>
    </w:rPr>
  </w:style>
  <w:style w:type="paragraph" w:styleId="Title">
    <w:name w:val="Title"/>
    <w:basedOn w:val="Normal"/>
    <w:next w:val="Subtitle"/>
    <w:link w:val="TitleChar"/>
    <w:autoRedefine/>
    <w:rsid w:val="00FD004E"/>
    <w:pPr>
      <w:keepNext/>
      <w:spacing w:line="240" w:lineRule="auto"/>
      <w:ind w:firstLine="0"/>
      <w:jc w:val="center"/>
    </w:pPr>
    <w:rPr>
      <w:rFonts w:cs="Arial"/>
      <w:b/>
      <w:bCs/>
      <w:caps/>
      <w:kern w:val="28"/>
      <w:sz w:val="52"/>
      <w:szCs w:val="32"/>
    </w:rPr>
  </w:style>
  <w:style w:type="character" w:customStyle="1" w:styleId="TitleChar">
    <w:name w:val="Title Char"/>
    <w:basedOn w:val="DefaultParagraphFont"/>
    <w:link w:val="Title"/>
    <w:rsid w:val="00FD004E"/>
    <w:rPr>
      <w:rFonts w:ascii="Times New Roman" w:eastAsia="Times New Roman" w:hAnsi="Times New Roman" w:cs="Arial"/>
      <w:b/>
      <w:bCs/>
      <w:caps/>
      <w:kern w:val="28"/>
      <w:sz w:val="52"/>
      <w:szCs w:val="32"/>
    </w:rPr>
  </w:style>
  <w:style w:type="paragraph" w:customStyle="1" w:styleId="Cmlapszerz">
    <w:name w:val="Címlap szerző"/>
    <w:basedOn w:val="Normal"/>
    <w:autoRedefine/>
    <w:rsid w:val="00FD004E"/>
    <w:pPr>
      <w:keepNext/>
      <w:spacing w:after="240" w:line="240" w:lineRule="auto"/>
      <w:ind w:firstLine="0"/>
      <w:jc w:val="center"/>
    </w:pPr>
    <w:rPr>
      <w:noProof/>
      <w:sz w:val="40"/>
    </w:rPr>
  </w:style>
  <w:style w:type="paragraph" w:styleId="Subtitle">
    <w:name w:val="Subtitle"/>
    <w:basedOn w:val="Normal"/>
    <w:link w:val="SubtitleChar"/>
    <w:autoRedefine/>
    <w:rsid w:val="00FD004E"/>
    <w:pPr>
      <w:keepLines/>
      <w:spacing w:before="120" w:after="4200"/>
      <w:ind w:firstLine="0"/>
      <w:jc w:val="center"/>
    </w:pPr>
    <w:rPr>
      <w:rFonts w:cs="Arial"/>
      <w:noProof/>
      <w:sz w:val="32"/>
    </w:rPr>
  </w:style>
  <w:style w:type="character" w:customStyle="1" w:styleId="SubtitleChar">
    <w:name w:val="Subtitle Char"/>
    <w:basedOn w:val="DefaultParagraphFont"/>
    <w:link w:val="Subtitle"/>
    <w:rsid w:val="00FD004E"/>
    <w:rPr>
      <w:rFonts w:ascii="Times New Roman" w:eastAsia="Times New Roman" w:hAnsi="Times New Roman" w:cs="Arial"/>
      <w:noProof/>
      <w:sz w:val="32"/>
      <w:szCs w:val="24"/>
    </w:rPr>
  </w:style>
  <w:style w:type="paragraph" w:styleId="Footer">
    <w:name w:val="footer"/>
    <w:basedOn w:val="Normal"/>
    <w:link w:val="FooterChar"/>
    <w:rsid w:val="00FD004E"/>
    <w:pPr>
      <w:tabs>
        <w:tab w:val="center" w:pos="4320"/>
        <w:tab w:val="right" w:pos="8640"/>
      </w:tabs>
      <w:ind w:firstLine="0"/>
    </w:pPr>
  </w:style>
  <w:style w:type="character" w:customStyle="1" w:styleId="FooterChar">
    <w:name w:val="Footer Char"/>
    <w:basedOn w:val="DefaultParagraphFont"/>
    <w:link w:val="Footer"/>
    <w:rsid w:val="00FD004E"/>
    <w:rPr>
      <w:rFonts w:ascii="Times New Roman" w:eastAsia="Times New Roman" w:hAnsi="Times New Roman" w:cs="Times New Roman"/>
      <w:sz w:val="24"/>
      <w:szCs w:val="24"/>
    </w:rPr>
  </w:style>
  <w:style w:type="paragraph" w:styleId="TOC2">
    <w:name w:val="toc 2"/>
    <w:basedOn w:val="Normal"/>
    <w:next w:val="Normal"/>
    <w:autoRedefine/>
    <w:uiPriority w:val="39"/>
    <w:rsid w:val="00FD004E"/>
    <w:pPr>
      <w:spacing w:after="0"/>
      <w:ind w:left="238" w:firstLine="0"/>
    </w:pPr>
  </w:style>
  <w:style w:type="paragraph" w:customStyle="1" w:styleId="Nyilatkozatcm">
    <w:name w:val="Nyilatkozat cím"/>
    <w:basedOn w:val="Normal"/>
    <w:next w:val="Normal"/>
    <w:autoRedefine/>
    <w:rsid w:val="00FD004E"/>
    <w:pPr>
      <w:keepNext/>
      <w:pageBreakBefore/>
      <w:spacing w:after="640"/>
      <w:ind w:firstLine="0"/>
      <w:jc w:val="center"/>
    </w:pPr>
    <w:rPr>
      <w:b/>
      <w:caps/>
      <w:sz w:val="36"/>
    </w:rPr>
  </w:style>
  <w:style w:type="paragraph" w:customStyle="1" w:styleId="Nyilatkozatkeltezs">
    <w:name w:val="Nyilatkozat keltezés"/>
    <w:basedOn w:val="Nyilatkozatszveg"/>
    <w:rsid w:val="00FD004E"/>
    <w:pPr>
      <w:spacing w:before="240" w:after="960"/>
    </w:pPr>
  </w:style>
  <w:style w:type="paragraph" w:styleId="TOC1">
    <w:name w:val="toc 1"/>
    <w:basedOn w:val="Normal"/>
    <w:next w:val="Normal"/>
    <w:autoRedefine/>
    <w:uiPriority w:val="39"/>
    <w:rsid w:val="00FD004E"/>
    <w:pPr>
      <w:tabs>
        <w:tab w:val="right" w:leader="dot" w:pos="8494"/>
      </w:tabs>
      <w:spacing w:after="0"/>
      <w:ind w:firstLine="0"/>
    </w:pPr>
    <w:rPr>
      <w:b/>
    </w:rPr>
  </w:style>
  <w:style w:type="paragraph" w:styleId="TOC3">
    <w:name w:val="toc 3"/>
    <w:basedOn w:val="Normal"/>
    <w:next w:val="Normal"/>
    <w:autoRedefine/>
    <w:uiPriority w:val="39"/>
    <w:rsid w:val="00FD004E"/>
    <w:pPr>
      <w:spacing w:after="0"/>
      <w:ind w:left="482" w:firstLine="0"/>
    </w:pPr>
  </w:style>
  <w:style w:type="character" w:styleId="Hyperlink">
    <w:name w:val="Hyperlink"/>
    <w:uiPriority w:val="99"/>
    <w:rsid w:val="00FD004E"/>
    <w:rPr>
      <w:color w:val="0000FF"/>
      <w:u w:val="single"/>
    </w:rPr>
  </w:style>
  <w:style w:type="character" w:styleId="PageNumber">
    <w:name w:val="page number"/>
    <w:basedOn w:val="DefaultParagraphFont"/>
    <w:rsid w:val="00FD004E"/>
  </w:style>
  <w:style w:type="paragraph" w:customStyle="1" w:styleId="Irodalomjegyzksor">
    <w:name w:val="Irodalomjegyzék sor"/>
    <w:basedOn w:val="Normal"/>
    <w:autoRedefine/>
    <w:qFormat/>
    <w:rsid w:val="00FD004E"/>
    <w:pPr>
      <w:numPr>
        <w:numId w:val="1"/>
      </w:numPr>
      <w:tabs>
        <w:tab w:val="left" w:pos="567"/>
      </w:tabs>
      <w:spacing w:before="120" w:after="240" w:line="240" w:lineRule="auto"/>
      <w:ind w:left="567" w:hanging="567"/>
      <w:jc w:val="left"/>
    </w:pPr>
    <w:rPr>
      <w:noProof/>
    </w:rPr>
  </w:style>
  <w:style w:type="paragraph" w:customStyle="1" w:styleId="Fejezetcimszmozsnlkl">
    <w:name w:val="Fejezetcim számozás nélkül"/>
    <w:basedOn w:val="Heading1"/>
    <w:next w:val="Normal"/>
    <w:rsid w:val="00FD004E"/>
    <w:pPr>
      <w:numPr>
        <w:numId w:val="0"/>
      </w:numPr>
      <w:spacing w:before="240"/>
    </w:pPr>
  </w:style>
  <w:style w:type="paragraph" w:styleId="Caption">
    <w:name w:val="caption"/>
    <w:basedOn w:val="Normal"/>
    <w:next w:val="Normal"/>
    <w:autoRedefine/>
    <w:qFormat/>
    <w:rsid w:val="00B31BB3"/>
    <w:pPr>
      <w:spacing w:before="120" w:after="240"/>
      <w:ind w:firstLine="0"/>
      <w:jc w:val="center"/>
    </w:pPr>
    <w:rPr>
      <w:b/>
      <w:bCs/>
      <w:sz w:val="20"/>
      <w:szCs w:val="20"/>
    </w:rPr>
  </w:style>
  <w:style w:type="paragraph" w:customStyle="1" w:styleId="tmutat">
    <w:name w:val="Útmutató"/>
    <w:basedOn w:val="Normal"/>
    <w:rsid w:val="00FD004E"/>
    <w:pPr>
      <w:spacing w:line="240" w:lineRule="auto"/>
      <w:ind w:firstLine="0"/>
    </w:pPr>
    <w:rPr>
      <w:sz w:val="21"/>
      <w:szCs w:val="22"/>
    </w:rPr>
  </w:style>
  <w:style w:type="paragraph" w:customStyle="1" w:styleId="tmutatcm">
    <w:name w:val="Útmutató cím"/>
    <w:basedOn w:val="tmutat"/>
    <w:rsid w:val="00FD004E"/>
    <w:pPr>
      <w:jc w:val="center"/>
    </w:pPr>
    <w:rPr>
      <w:b/>
      <w:sz w:val="24"/>
    </w:rPr>
  </w:style>
  <w:style w:type="paragraph" w:customStyle="1" w:styleId="Nyilatkozatszveg">
    <w:name w:val="Nyilatkozat szöveg"/>
    <w:basedOn w:val="Normal"/>
    <w:rsid w:val="00FD004E"/>
    <w:pPr>
      <w:ind w:firstLine="0"/>
    </w:pPr>
  </w:style>
  <w:style w:type="paragraph" w:customStyle="1" w:styleId="Nyilatkozatalrs">
    <w:name w:val="Nyilatkozat aláírás"/>
    <w:basedOn w:val="Nyilatkozatszveg"/>
    <w:rsid w:val="00FD004E"/>
    <w:pPr>
      <w:tabs>
        <w:tab w:val="center" w:pos="6237"/>
      </w:tabs>
      <w:spacing w:after="0" w:line="240" w:lineRule="auto"/>
      <w:ind w:left="3686"/>
    </w:pPr>
    <w:rPr>
      <w:noProof/>
    </w:rPr>
  </w:style>
  <w:style w:type="paragraph" w:customStyle="1" w:styleId="Cmlaplog">
    <w:name w:val="Címlap logó"/>
    <w:basedOn w:val="Normal"/>
    <w:rsid w:val="00FD004E"/>
    <w:pPr>
      <w:ind w:firstLine="0"/>
      <w:jc w:val="center"/>
    </w:pPr>
    <w:rPr>
      <w:szCs w:val="20"/>
    </w:rPr>
  </w:style>
  <w:style w:type="paragraph" w:customStyle="1" w:styleId="Cmlapkarstanszk">
    <w:name w:val="Címlap kar és tanszék"/>
    <w:basedOn w:val="Normal"/>
    <w:rsid w:val="00FD004E"/>
    <w:pPr>
      <w:spacing w:after="0" w:line="240" w:lineRule="auto"/>
      <w:ind w:firstLine="0"/>
      <w:jc w:val="center"/>
    </w:pPr>
    <w:rPr>
      <w:szCs w:val="20"/>
    </w:rPr>
  </w:style>
  <w:style w:type="paragraph" w:customStyle="1" w:styleId="Cmlapegyetem">
    <w:name w:val="Címlap egyetem"/>
    <w:basedOn w:val="Normal"/>
    <w:rsid w:val="00FD004E"/>
    <w:pPr>
      <w:spacing w:before="120" w:after="0" w:line="240" w:lineRule="auto"/>
      <w:ind w:firstLine="0"/>
      <w:jc w:val="center"/>
    </w:pPr>
    <w:rPr>
      <w:b/>
      <w:bCs/>
      <w:szCs w:val="20"/>
    </w:rPr>
  </w:style>
  <w:style w:type="numbering" w:customStyle="1" w:styleId="tmutatszmozottlista">
    <w:name w:val="Útmutató számozott lista"/>
    <w:basedOn w:val="NoList"/>
    <w:rsid w:val="00FD004E"/>
    <w:pPr>
      <w:numPr>
        <w:numId w:val="3"/>
      </w:numPr>
    </w:pPr>
  </w:style>
  <w:style w:type="character" w:customStyle="1" w:styleId="tmutatkiemels">
    <w:name w:val="Útmutató kiemelés"/>
    <w:rsid w:val="00FD004E"/>
    <w:rPr>
      <w:b/>
      <w:bCs/>
    </w:rPr>
  </w:style>
  <w:style w:type="character" w:customStyle="1" w:styleId="tmutatfontos">
    <w:name w:val="Útmutató fontos"/>
    <w:rsid w:val="00FD004E"/>
    <w:rPr>
      <w:b/>
      <w:u w:val="single"/>
    </w:rPr>
  </w:style>
  <w:style w:type="character" w:customStyle="1" w:styleId="Irodalomjegyzkforrs">
    <w:name w:val="Irodalomjegyzék forrás"/>
    <w:qFormat/>
    <w:rsid w:val="00FD004E"/>
    <w:rPr>
      <w:i/>
    </w:rPr>
  </w:style>
  <w:style w:type="character" w:styleId="Strong">
    <w:name w:val="Strong"/>
    <w:qFormat/>
    <w:rsid w:val="00FD004E"/>
    <w:rPr>
      <w:b/>
      <w:bCs/>
    </w:rPr>
  </w:style>
  <w:style w:type="paragraph" w:customStyle="1" w:styleId="Fejezetcmtartalomjegyzknlkl">
    <w:name w:val="Fejezetcím tartalomjegyzék nélkül"/>
    <w:basedOn w:val="Fejezetcimszmozsnlkl"/>
    <w:next w:val="Normal"/>
    <w:qFormat/>
    <w:rsid w:val="00FD004E"/>
    <w:pPr>
      <w:outlineLvl w:val="9"/>
    </w:pPr>
    <w:rPr>
      <w:noProof/>
    </w:rPr>
  </w:style>
  <w:style w:type="character" w:styleId="PlaceholderText">
    <w:name w:val="Placeholder Text"/>
    <w:basedOn w:val="DefaultParagraphFont"/>
    <w:uiPriority w:val="99"/>
    <w:semiHidden/>
    <w:rsid w:val="00FD004E"/>
    <w:rPr>
      <w:color w:val="808080"/>
    </w:rPr>
  </w:style>
  <w:style w:type="paragraph" w:styleId="EndnoteText">
    <w:name w:val="endnote text"/>
    <w:basedOn w:val="Normal"/>
    <w:link w:val="EndnoteTextChar"/>
    <w:uiPriority w:val="99"/>
    <w:semiHidden/>
    <w:unhideWhenUsed/>
    <w:rsid w:val="00C533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31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53318"/>
    <w:rPr>
      <w:vertAlign w:val="superscript"/>
    </w:rPr>
  </w:style>
  <w:style w:type="character" w:styleId="CommentReference">
    <w:name w:val="annotation reference"/>
    <w:basedOn w:val="DefaultParagraphFont"/>
    <w:uiPriority w:val="99"/>
    <w:semiHidden/>
    <w:unhideWhenUsed/>
    <w:rsid w:val="00D55005"/>
    <w:rPr>
      <w:sz w:val="16"/>
      <w:szCs w:val="16"/>
    </w:rPr>
  </w:style>
  <w:style w:type="paragraph" w:styleId="CommentText">
    <w:name w:val="annotation text"/>
    <w:basedOn w:val="Normal"/>
    <w:link w:val="CommentTextChar"/>
    <w:uiPriority w:val="99"/>
    <w:semiHidden/>
    <w:unhideWhenUsed/>
    <w:rsid w:val="00D55005"/>
    <w:pPr>
      <w:spacing w:line="240" w:lineRule="auto"/>
    </w:pPr>
    <w:rPr>
      <w:sz w:val="20"/>
      <w:szCs w:val="20"/>
    </w:rPr>
  </w:style>
  <w:style w:type="character" w:customStyle="1" w:styleId="CommentTextChar">
    <w:name w:val="Comment Text Char"/>
    <w:basedOn w:val="DefaultParagraphFont"/>
    <w:link w:val="CommentText"/>
    <w:uiPriority w:val="99"/>
    <w:semiHidden/>
    <w:rsid w:val="00D5500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5005"/>
    <w:rPr>
      <w:b/>
      <w:bCs/>
    </w:rPr>
  </w:style>
  <w:style w:type="character" w:customStyle="1" w:styleId="CommentSubjectChar">
    <w:name w:val="Comment Subject Char"/>
    <w:basedOn w:val="CommentTextChar"/>
    <w:link w:val="CommentSubject"/>
    <w:uiPriority w:val="99"/>
    <w:semiHidden/>
    <w:rsid w:val="00D5500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550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005"/>
    <w:rPr>
      <w:rFonts w:ascii="Segoe UI" w:eastAsia="Times New Roman" w:hAnsi="Segoe UI" w:cs="Segoe UI"/>
      <w:sz w:val="18"/>
      <w:szCs w:val="18"/>
    </w:rPr>
  </w:style>
  <w:style w:type="paragraph" w:styleId="ListParagraph">
    <w:name w:val="List Paragraph"/>
    <w:basedOn w:val="Normal"/>
    <w:uiPriority w:val="34"/>
    <w:qFormat/>
    <w:rsid w:val="0012522D"/>
    <w:pPr>
      <w:ind w:left="720"/>
      <w:contextualSpacing/>
    </w:pPr>
  </w:style>
  <w:style w:type="character" w:styleId="UnresolvedMention">
    <w:name w:val="Unresolved Mention"/>
    <w:basedOn w:val="DefaultParagraphFont"/>
    <w:uiPriority w:val="99"/>
    <w:semiHidden/>
    <w:unhideWhenUsed/>
    <w:rsid w:val="001C2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xilinx.com/support/documentation/sw_manuals/ug998-vivado-intro-fpga-design-hls.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infineon.com/dgdl/Infineon-FF650R17IE4-DS-v03_03-EN.pdf?fileId=db3a30431ff9881501201dcfe2a5498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xilinx.com/support/documentation/sw_manuals/ug998-vivado-intro-fpga-design-hls.pdf" TargetMode="External"/><Relationship Id="rId2" Type="http://schemas.openxmlformats.org/officeDocument/2006/relationships/numbering" Target="numbering.xml"/><Relationship Id="rId16" Type="http://schemas.openxmlformats.org/officeDocument/2006/relationships/hyperlink" Target="https://hu.mouser.com/ProductDetail/KEMET/SS26V-300028?qs=sGAEpiMZZMsVJzu5wKIZCRKkZmKdbMQOky%252b7rTdJ2X4%3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hu.mouser.com/ProductDetail/KEMET/C44HLGR6400AASJ?qs=sGAEpiMZZMsh%252b1woXyUXjzRu9w46NtHr%252bEdhPtGVC0k%3d"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3BCC4-3770-4710-9255-BBC76A10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3707</TotalTime>
  <Pages>14</Pages>
  <Words>1668</Words>
  <Characters>11516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Sipos Gergo</dc:creator>
  <cp:keywords/>
  <dc:description/>
  <cp:lastModifiedBy>Sipos Gergo</cp:lastModifiedBy>
  <cp:revision>41</cp:revision>
  <dcterms:created xsi:type="dcterms:W3CDTF">2018-10-04T22:42:00Z</dcterms:created>
  <dcterms:modified xsi:type="dcterms:W3CDTF">2018-10-20T15:16:00Z</dcterms:modified>
</cp:coreProperties>
</file>